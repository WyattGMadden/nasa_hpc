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F1210" w14:textId="56FABB19" w:rsidR="00225412" w:rsidRDefault="00225412">
      <w:r>
        <w:t>Review</w:t>
      </w:r>
      <w:r w:rsidR="00515381">
        <w:t>er 1</w:t>
      </w:r>
    </w:p>
    <w:p w14:paraId="5DF5C844" w14:textId="77777777" w:rsidR="00515381" w:rsidRDefault="00515381"/>
    <w:p w14:paraId="17AAC81B" w14:textId="77777777" w:rsidR="00515381" w:rsidRPr="00515381" w:rsidRDefault="00515381" w:rsidP="00515381">
      <w:pPr>
        <w:numPr>
          <w:ilvl w:val="0"/>
          <w:numId w:val="1"/>
        </w:numPr>
        <w:spacing w:before="100" w:beforeAutospacing="1" w:after="100" w:afterAutospacing="1"/>
      </w:pPr>
      <w:r w:rsidRPr="00515381">
        <w:t>Does the introduction provide sufficient background and include all relevant references?</w:t>
      </w:r>
    </w:p>
    <w:p w14:paraId="0DCB627E" w14:textId="77777777" w:rsidR="00515381" w:rsidRPr="00515381" w:rsidRDefault="00515381" w:rsidP="00515381">
      <w:pPr>
        <w:spacing w:before="100" w:beforeAutospacing="1" w:after="100" w:afterAutospacing="1"/>
        <w:ind w:left="720"/>
      </w:pPr>
      <w:r w:rsidRPr="00515381">
        <w:rPr>
          <w:rFonts w:ascii="Segoe UI Symbol" w:hAnsi="Segoe UI Symbol" w:cs="Segoe UI Symbol"/>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Apple Color Emoji" w:hAnsi="Apple Color Emoji" w:cs="Apple Color Emoji"/>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4E8E3578" w14:textId="77777777" w:rsidR="00515381" w:rsidRPr="00515381" w:rsidRDefault="00515381" w:rsidP="00515381">
      <w:pPr>
        <w:numPr>
          <w:ilvl w:val="0"/>
          <w:numId w:val="1"/>
        </w:numPr>
        <w:spacing w:before="100" w:beforeAutospacing="1" w:after="100" w:afterAutospacing="1"/>
      </w:pPr>
      <w:r w:rsidRPr="00515381">
        <w:t>Is the research design appropriate?</w:t>
      </w:r>
    </w:p>
    <w:p w14:paraId="40A61130" w14:textId="77777777" w:rsidR="00515381" w:rsidRPr="00515381" w:rsidRDefault="00515381" w:rsidP="00515381">
      <w:pPr>
        <w:spacing w:before="100" w:beforeAutospacing="1" w:after="100" w:afterAutospacing="1"/>
        <w:ind w:left="720"/>
      </w:pPr>
      <w:r w:rsidRPr="00515381">
        <w:rPr>
          <w:rFonts w:ascii="Segoe UI Symbol" w:hAnsi="Segoe UI Symbol" w:cs="Segoe UI Symbol"/>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Apple Color Emoji" w:hAnsi="Apple Color Emoji" w:cs="Apple Color Emoji"/>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3DEE3B0D" w14:textId="77777777" w:rsidR="00515381" w:rsidRPr="00515381" w:rsidRDefault="00515381" w:rsidP="00515381">
      <w:pPr>
        <w:numPr>
          <w:ilvl w:val="0"/>
          <w:numId w:val="1"/>
        </w:numPr>
        <w:spacing w:before="100" w:beforeAutospacing="1" w:after="100" w:afterAutospacing="1"/>
      </w:pPr>
      <w:r w:rsidRPr="00515381">
        <w:t>Are the methods adequately described?</w:t>
      </w:r>
    </w:p>
    <w:p w14:paraId="775C28AD" w14:textId="77777777" w:rsidR="00515381" w:rsidRPr="00515381" w:rsidRDefault="00515381" w:rsidP="00515381">
      <w:pPr>
        <w:spacing w:before="100" w:beforeAutospacing="1" w:after="100" w:afterAutospacing="1"/>
        <w:ind w:left="720"/>
      </w:pPr>
      <w:r w:rsidRPr="00515381">
        <w:rPr>
          <w:rFonts w:ascii="Apple Color Emoji" w:hAnsi="Apple Color Emoji" w:cs="Apple Color Emoji"/>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Segoe UI Symbol" w:hAnsi="Segoe UI Symbol" w:cs="Segoe UI Symbol"/>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25917594" w14:textId="77777777" w:rsidR="00515381" w:rsidRPr="00515381" w:rsidRDefault="00515381" w:rsidP="00515381">
      <w:pPr>
        <w:numPr>
          <w:ilvl w:val="0"/>
          <w:numId w:val="1"/>
        </w:numPr>
        <w:spacing w:before="100" w:beforeAutospacing="1" w:after="100" w:afterAutospacing="1"/>
      </w:pPr>
      <w:r w:rsidRPr="00515381">
        <w:t>Are the results clearly presented?</w:t>
      </w:r>
    </w:p>
    <w:p w14:paraId="5858647D" w14:textId="77777777" w:rsidR="00515381" w:rsidRPr="00515381" w:rsidRDefault="00515381" w:rsidP="00515381">
      <w:pPr>
        <w:spacing w:before="100" w:beforeAutospacing="1" w:after="100" w:afterAutospacing="1"/>
        <w:ind w:left="720"/>
      </w:pPr>
      <w:r w:rsidRPr="00515381">
        <w:rPr>
          <w:rFonts w:ascii="Segoe UI Symbol" w:hAnsi="Segoe UI Symbol" w:cs="Segoe UI Symbol"/>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Apple Color Emoji" w:hAnsi="Apple Color Emoji" w:cs="Apple Color Emoji"/>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5213F251" w14:textId="77777777" w:rsidR="00515381" w:rsidRPr="00515381" w:rsidRDefault="00515381" w:rsidP="00515381">
      <w:pPr>
        <w:numPr>
          <w:ilvl w:val="0"/>
          <w:numId w:val="1"/>
        </w:numPr>
        <w:spacing w:before="100" w:beforeAutospacing="1" w:after="100" w:afterAutospacing="1"/>
      </w:pPr>
      <w:r w:rsidRPr="00515381">
        <w:t>Are the conclusions supported by the results?</w:t>
      </w:r>
    </w:p>
    <w:p w14:paraId="6243DE46" w14:textId="77777777" w:rsidR="00515381" w:rsidRPr="00515381" w:rsidRDefault="00515381" w:rsidP="00515381">
      <w:pPr>
        <w:spacing w:before="100" w:beforeAutospacing="1" w:after="100" w:afterAutospacing="1"/>
        <w:ind w:left="720"/>
      </w:pPr>
      <w:r w:rsidRPr="00515381">
        <w:rPr>
          <w:rFonts w:ascii="Segoe UI Symbol" w:hAnsi="Segoe UI Symbol" w:cs="Segoe UI Symbol"/>
        </w:rPr>
        <w:t>☐</w:t>
      </w:r>
      <w:r w:rsidRPr="00515381">
        <w:t xml:space="preserve"> Yes</w:t>
      </w:r>
      <w:r w:rsidRPr="00515381">
        <w:t> </w:t>
      </w:r>
      <w:r w:rsidRPr="00515381">
        <w:t> </w:t>
      </w:r>
      <w:r w:rsidRPr="00515381">
        <w:rPr>
          <w:rFonts w:ascii="Segoe UI Symbol" w:hAnsi="Segoe UI Symbol" w:cs="Segoe UI Symbol"/>
        </w:rPr>
        <w:t>☐</w:t>
      </w:r>
      <w:r w:rsidRPr="00515381">
        <w:t xml:space="preserve"> Can be improved</w:t>
      </w:r>
      <w:r w:rsidRPr="00515381">
        <w:t> </w:t>
      </w:r>
      <w:r w:rsidRPr="00515381">
        <w:t> </w:t>
      </w:r>
      <w:r w:rsidRPr="00515381">
        <w:rPr>
          <w:rFonts w:ascii="Apple Color Emoji" w:hAnsi="Apple Color Emoji" w:cs="Apple Color Emoji"/>
        </w:rPr>
        <w:t>☑</w:t>
      </w:r>
      <w:r w:rsidRPr="00515381">
        <w:t xml:space="preserve"> Must be improved</w:t>
      </w:r>
      <w:r w:rsidRPr="00515381">
        <w:t> </w:t>
      </w:r>
      <w:r w:rsidRPr="00515381">
        <w:t> </w:t>
      </w:r>
      <w:r w:rsidRPr="00515381">
        <w:rPr>
          <w:rFonts w:ascii="Segoe UI Symbol" w:hAnsi="Segoe UI Symbol" w:cs="Segoe UI Symbol"/>
        </w:rPr>
        <w:t>☐</w:t>
      </w:r>
      <w:r w:rsidRPr="00515381">
        <w:t xml:space="preserve"> Not applicable</w:t>
      </w:r>
    </w:p>
    <w:p w14:paraId="60B2FCE4" w14:textId="77777777" w:rsidR="00515381" w:rsidRPr="00515381" w:rsidRDefault="009520B8" w:rsidP="00515381">
      <w:r w:rsidRPr="009520B8">
        <w:rPr>
          <w:noProof/>
          <w14:ligatures w14:val="standardContextual"/>
        </w:rPr>
        <w:pict w14:anchorId="6A173720">
          <v:rect id="_x0000_i1027" alt="" style="width:468pt;height:.05pt;mso-width-percent:0;mso-height-percent:0;mso-width-percent:0;mso-height-percent:0" o:hralign="center" o:hrstd="t" o:hr="t" fillcolor="#a0a0a0" stroked="f"/>
        </w:pict>
      </w:r>
    </w:p>
    <w:p w14:paraId="526A3B7A" w14:textId="77777777" w:rsidR="00515381" w:rsidRDefault="00515381"/>
    <w:p w14:paraId="3C346B87" w14:textId="08A9DB6D" w:rsidR="00515381" w:rsidRDefault="00515381">
      <w:pPr>
        <w:rPr>
          <w:rFonts w:ascii="Arial" w:hAnsi="Arial" w:cs="Arial"/>
          <w:color w:val="0A0A0A"/>
          <w:sz w:val="20"/>
          <w:szCs w:val="20"/>
          <w:shd w:val="clear" w:color="auto" w:fill="FEFEFE"/>
        </w:rPr>
      </w:pPr>
      <w:r>
        <w:rPr>
          <w:rFonts w:ascii="Arial" w:hAnsi="Arial" w:cs="Arial"/>
          <w:color w:val="0A0A0A"/>
          <w:sz w:val="20"/>
          <w:szCs w:val="20"/>
          <w:shd w:val="clear" w:color="auto" w:fill="FEFEFE"/>
        </w:rPr>
        <w:t>The manuscript titled “</w:t>
      </w:r>
      <w:proofErr w:type="spellStart"/>
      <w:r>
        <w:rPr>
          <w:rFonts w:ascii="Arial" w:hAnsi="Arial" w:cs="Arial"/>
          <w:color w:val="0A0A0A"/>
          <w:sz w:val="20"/>
          <w:szCs w:val="20"/>
          <w:shd w:val="clear" w:color="auto" w:fill="FEFEFE"/>
        </w:rPr>
        <w:t>ensembleDownscaleR</w:t>
      </w:r>
      <w:proofErr w:type="spellEnd"/>
      <w:r>
        <w:rPr>
          <w:rFonts w:ascii="Arial" w:hAnsi="Arial" w:cs="Arial"/>
          <w:color w:val="0A0A0A"/>
          <w:sz w:val="20"/>
          <w:szCs w:val="20"/>
          <w:shd w:val="clear" w:color="auto" w:fill="FEFEFE"/>
        </w:rPr>
        <w:t xml:space="preserve">: R package for Bayesian ensemble averaging of PM2.5 geostatistical </w:t>
      </w:r>
      <w:proofErr w:type="spellStart"/>
      <w:r>
        <w:rPr>
          <w:rFonts w:ascii="Arial" w:hAnsi="Arial" w:cs="Arial"/>
          <w:color w:val="0A0A0A"/>
          <w:sz w:val="20"/>
          <w:szCs w:val="20"/>
          <w:shd w:val="clear" w:color="auto" w:fill="FEFEFE"/>
        </w:rPr>
        <w:t>downscalers</w:t>
      </w:r>
      <w:proofErr w:type="spellEnd"/>
      <w:r>
        <w:rPr>
          <w:rFonts w:ascii="Arial" w:hAnsi="Arial" w:cs="Arial"/>
          <w:color w:val="0A0A0A"/>
          <w:sz w:val="20"/>
          <w:szCs w:val="20"/>
          <w:shd w:val="clear" w:color="auto" w:fill="FEFEFE"/>
        </w:rPr>
        <w:t>”, by Maden et al., describes an R package to estimate PM2.5 concentration based on chemical transport model and satellite-derived AOD. Despite a provided example of PM2.5 estimation at Los Angeles metropolitan area, the manuscript is mainly focused in describing the R package functions and no proper analysis of results are provided. It doesn’t seem suitable for “Remote Sensing” journal and my recommendation is reject it. More appropriate journals could be “R journal” or “Journal of statistical software”. Some recommendations to improve the manuscript are highlighted in the attached document</w:t>
      </w:r>
    </w:p>
    <w:p w14:paraId="2CD5AD1E" w14:textId="77777777" w:rsidR="00515381" w:rsidRDefault="00515381">
      <w:pPr>
        <w:rPr>
          <w:rFonts w:ascii="Arial" w:hAnsi="Arial" w:cs="Arial"/>
          <w:color w:val="0A0A0A"/>
          <w:sz w:val="20"/>
          <w:szCs w:val="20"/>
          <w:shd w:val="clear" w:color="auto" w:fill="FEFEFE"/>
        </w:rPr>
      </w:pPr>
    </w:p>
    <w:p w14:paraId="325219AB" w14:textId="4DAB5B86" w:rsidR="00515381" w:rsidRDefault="00515381">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The remainder of Reviewer 1’s comments are contained in text boxes in the pdf </w:t>
      </w:r>
      <w:r w:rsidR="004D74B4">
        <w:rPr>
          <w:rFonts w:ascii="Arial" w:hAnsi="Arial" w:cs="Arial"/>
          <w:color w:val="0A0A0A"/>
          <w:sz w:val="20"/>
          <w:szCs w:val="20"/>
          <w:shd w:val="clear" w:color="auto" w:fill="FEFEFE"/>
        </w:rPr>
        <w:t>“reviewer_1_comments.pdf”.</w:t>
      </w:r>
    </w:p>
    <w:p w14:paraId="49ABDFDA" w14:textId="77777777" w:rsidR="00515381" w:rsidRDefault="00515381">
      <w:pPr>
        <w:rPr>
          <w:rFonts w:ascii="Arial" w:hAnsi="Arial" w:cs="Arial"/>
          <w:color w:val="0A0A0A"/>
          <w:sz w:val="20"/>
          <w:szCs w:val="20"/>
          <w:shd w:val="clear" w:color="auto" w:fill="FEFEFE"/>
        </w:rPr>
      </w:pPr>
    </w:p>
    <w:p w14:paraId="579D21F1" w14:textId="77777777" w:rsidR="00515381" w:rsidRDefault="00515381">
      <w:pPr>
        <w:rPr>
          <w:rFonts w:ascii="Arial" w:hAnsi="Arial" w:cs="Arial"/>
          <w:color w:val="0A0A0A"/>
          <w:sz w:val="20"/>
          <w:szCs w:val="20"/>
          <w:shd w:val="clear" w:color="auto" w:fill="FEFEFE"/>
        </w:rPr>
      </w:pPr>
    </w:p>
    <w:p w14:paraId="61711993" w14:textId="7943C68B" w:rsidR="00A057C6" w:rsidRDefault="00A057C6">
      <w:pPr>
        <w:rPr>
          <w:ins w:id="0" w:author="Madden, Wyatt" w:date="2025-05-03T18:27:00Z" w16du:dateUtc="2025-05-03T22:27:00Z"/>
          <w:rFonts w:ascii="Arial" w:hAnsi="Arial" w:cs="Arial"/>
          <w:color w:val="0A0A0A"/>
          <w:sz w:val="20"/>
          <w:szCs w:val="20"/>
          <w:shd w:val="clear" w:color="auto" w:fill="FEFEFE"/>
        </w:rPr>
      </w:pPr>
      <w:ins w:id="1" w:author="Madden, Wyatt" w:date="2025-05-03T18:21:00Z" w16du:dateUtc="2025-05-03T22:21:00Z">
        <w:r>
          <w:rPr>
            <w:rFonts w:ascii="Arial" w:hAnsi="Arial" w:cs="Arial"/>
            <w:color w:val="0A0A0A"/>
            <w:sz w:val="20"/>
            <w:szCs w:val="20"/>
            <w:shd w:val="clear" w:color="auto" w:fill="FEFEFE"/>
          </w:rPr>
          <w:t>We thank the reviewer for their thoughtful</w:t>
        </w:r>
      </w:ins>
      <w:ins w:id="2" w:author="Madden, Wyatt" w:date="2025-05-03T18:22:00Z" w16du:dateUtc="2025-05-03T22:22:00Z">
        <w:r>
          <w:rPr>
            <w:rFonts w:ascii="Arial" w:hAnsi="Arial" w:cs="Arial"/>
            <w:color w:val="0A0A0A"/>
            <w:sz w:val="20"/>
            <w:szCs w:val="20"/>
            <w:shd w:val="clear" w:color="auto" w:fill="FEFEFE"/>
          </w:rPr>
          <w:t xml:space="preserve"> and detailed</w:t>
        </w:r>
      </w:ins>
      <w:ins w:id="3" w:author="Madden, Wyatt" w:date="2025-05-03T18:21:00Z" w16du:dateUtc="2025-05-03T22:21:00Z">
        <w:r>
          <w:rPr>
            <w:rFonts w:ascii="Arial" w:hAnsi="Arial" w:cs="Arial"/>
            <w:color w:val="0A0A0A"/>
            <w:sz w:val="20"/>
            <w:szCs w:val="20"/>
            <w:shd w:val="clear" w:color="auto" w:fill="FEFEFE"/>
          </w:rPr>
          <w:t xml:space="preserve"> comments</w:t>
        </w:r>
      </w:ins>
      <w:ins w:id="4" w:author="Madden, Wyatt" w:date="2025-05-03T18:22:00Z" w16du:dateUtc="2025-05-03T22:22:00Z">
        <w:r>
          <w:rPr>
            <w:rFonts w:ascii="Arial" w:hAnsi="Arial" w:cs="Arial"/>
            <w:color w:val="0A0A0A"/>
            <w:sz w:val="20"/>
            <w:szCs w:val="20"/>
            <w:shd w:val="clear" w:color="auto" w:fill="FEFEFE"/>
          </w:rPr>
          <w:t xml:space="preserve">. </w:t>
        </w:r>
      </w:ins>
      <w:ins w:id="5" w:author="Madden, Wyatt" w:date="2025-05-03T18:27:00Z" w16du:dateUtc="2025-05-03T22:27:00Z">
        <w:r>
          <w:rPr>
            <w:rFonts w:ascii="Arial" w:hAnsi="Arial" w:cs="Arial"/>
            <w:color w:val="0A0A0A"/>
            <w:sz w:val="20"/>
            <w:szCs w:val="20"/>
            <w:shd w:val="clear" w:color="auto" w:fill="FEFEFE"/>
          </w:rPr>
          <w:t xml:space="preserve">We found them very useful in improving many aspects of our work. </w:t>
        </w:r>
      </w:ins>
    </w:p>
    <w:p w14:paraId="4498CF08" w14:textId="77777777" w:rsidR="00A057C6" w:rsidRDefault="00A057C6">
      <w:pPr>
        <w:rPr>
          <w:ins w:id="6" w:author="Madden, Wyatt" w:date="2025-05-03T18:27:00Z" w16du:dateUtc="2025-05-03T22:27:00Z"/>
          <w:rFonts w:ascii="Arial" w:hAnsi="Arial" w:cs="Arial"/>
          <w:color w:val="0A0A0A"/>
          <w:sz w:val="20"/>
          <w:szCs w:val="20"/>
          <w:shd w:val="clear" w:color="auto" w:fill="FEFEFE"/>
        </w:rPr>
      </w:pPr>
    </w:p>
    <w:p w14:paraId="2DE09442" w14:textId="0FD3D5B7" w:rsidR="00515381" w:rsidDel="005E30DD" w:rsidRDefault="00A057C6">
      <w:pPr>
        <w:rPr>
          <w:del w:id="7" w:author="Madden, Wyatt" w:date="2025-05-03T18:25:00Z" w16du:dateUtc="2025-05-03T22:25:00Z"/>
          <w:rFonts w:ascii="Arial" w:hAnsi="Arial" w:cs="Arial"/>
          <w:color w:val="0A0A0A"/>
          <w:sz w:val="20"/>
          <w:szCs w:val="20"/>
          <w:shd w:val="clear" w:color="auto" w:fill="FEFEFE"/>
        </w:rPr>
      </w:pPr>
      <w:ins w:id="8" w:author="Madden, Wyatt" w:date="2025-05-03T18:22:00Z" w16du:dateUtc="2025-05-03T22:22:00Z">
        <w:r>
          <w:rPr>
            <w:rFonts w:ascii="Arial" w:hAnsi="Arial" w:cs="Arial"/>
            <w:color w:val="0A0A0A"/>
            <w:sz w:val="20"/>
            <w:szCs w:val="20"/>
            <w:shd w:val="clear" w:color="auto" w:fill="FEFEFE"/>
          </w:rPr>
          <w:t xml:space="preserve">We would like to clarify to the reviewer that this work is submitted as a </w:t>
        </w:r>
      </w:ins>
      <w:ins w:id="9" w:author="Madden, Wyatt" w:date="2025-05-03T18:24:00Z" w16du:dateUtc="2025-05-03T22:24:00Z">
        <w:r>
          <w:rPr>
            <w:rFonts w:ascii="Arial" w:hAnsi="Arial" w:cs="Arial"/>
            <w:color w:val="0A0A0A"/>
            <w:sz w:val="20"/>
            <w:szCs w:val="20"/>
            <w:shd w:val="clear" w:color="auto" w:fill="FEFEFE"/>
          </w:rPr>
          <w:t>Technical</w:t>
        </w:r>
      </w:ins>
      <w:ins w:id="10" w:author="Madden, Wyatt" w:date="2025-05-03T18:22:00Z" w16du:dateUtc="2025-05-03T22:22:00Z">
        <w:r>
          <w:rPr>
            <w:rFonts w:ascii="Arial" w:hAnsi="Arial" w:cs="Arial"/>
            <w:color w:val="0A0A0A"/>
            <w:sz w:val="20"/>
            <w:szCs w:val="20"/>
            <w:shd w:val="clear" w:color="auto" w:fill="FEFEFE"/>
          </w:rPr>
          <w:t xml:space="preserve"> Note and not a re</w:t>
        </w:r>
      </w:ins>
      <w:ins w:id="11" w:author="Madden, Wyatt" w:date="2025-05-03T18:23:00Z" w16du:dateUtc="2025-05-03T22:23:00Z">
        <w:r>
          <w:rPr>
            <w:rFonts w:ascii="Arial" w:hAnsi="Arial" w:cs="Arial"/>
            <w:color w:val="0A0A0A"/>
            <w:sz w:val="20"/>
            <w:szCs w:val="20"/>
            <w:shd w:val="clear" w:color="auto" w:fill="FEFEFE"/>
          </w:rPr>
          <w:t xml:space="preserve">search </w:t>
        </w:r>
      </w:ins>
      <w:ins w:id="12" w:author="Madden, Wyatt" w:date="2025-05-03T18:27:00Z" w16du:dateUtc="2025-05-03T22:27:00Z">
        <w:r>
          <w:rPr>
            <w:rFonts w:ascii="Arial" w:hAnsi="Arial" w:cs="Arial"/>
            <w:color w:val="0A0A0A"/>
            <w:sz w:val="20"/>
            <w:szCs w:val="20"/>
            <w:shd w:val="clear" w:color="auto" w:fill="FEFEFE"/>
          </w:rPr>
          <w:t>a</w:t>
        </w:r>
      </w:ins>
      <w:ins w:id="13" w:author="Madden, Wyatt" w:date="2025-05-03T18:23:00Z" w16du:dateUtc="2025-05-03T22:23:00Z">
        <w:r>
          <w:rPr>
            <w:rFonts w:ascii="Arial" w:hAnsi="Arial" w:cs="Arial"/>
            <w:color w:val="0A0A0A"/>
            <w:sz w:val="20"/>
            <w:szCs w:val="20"/>
            <w:shd w:val="clear" w:color="auto" w:fill="FEFEFE"/>
          </w:rPr>
          <w:t xml:space="preserve">rticle, which is why the work focuses on describing a statistical workflow and does </w:t>
        </w:r>
      </w:ins>
      <w:ins w:id="14" w:author="Madden, Wyatt" w:date="2025-05-03T18:24:00Z" w16du:dateUtc="2025-05-03T22:24:00Z">
        <w:r>
          <w:rPr>
            <w:rFonts w:ascii="Arial" w:hAnsi="Arial" w:cs="Arial"/>
            <w:color w:val="0A0A0A"/>
            <w:sz w:val="20"/>
            <w:szCs w:val="20"/>
            <w:shd w:val="clear" w:color="auto" w:fill="FEFEFE"/>
          </w:rPr>
          <w:t>not provide as much depth to the analyses included as would a typical research article.</w:t>
        </w:r>
      </w:ins>
      <w:ins w:id="15" w:author="Madden, Wyatt" w:date="2025-05-03T18:25:00Z" w16du:dateUtc="2025-05-03T22:25:00Z">
        <w:r>
          <w:rPr>
            <w:rFonts w:ascii="Arial" w:hAnsi="Arial" w:cs="Arial"/>
            <w:color w:val="0A0A0A"/>
            <w:sz w:val="20"/>
            <w:szCs w:val="20"/>
            <w:shd w:val="clear" w:color="auto" w:fill="FEFEFE"/>
          </w:rPr>
          <w:t xml:space="preserve"> We believe this work is more suited to Remote Sensing than “R journal” or “Journal of statistical software” because the R package we pr</w:t>
        </w:r>
      </w:ins>
      <w:ins w:id="16" w:author="Madden, Wyatt" w:date="2025-05-03T18:26:00Z" w16du:dateUtc="2025-05-03T22:26:00Z">
        <w:r>
          <w:rPr>
            <w:rFonts w:ascii="Arial" w:hAnsi="Arial" w:cs="Arial"/>
            <w:color w:val="0A0A0A"/>
            <w:sz w:val="20"/>
            <w:szCs w:val="20"/>
            <w:shd w:val="clear" w:color="auto" w:fill="FEFEFE"/>
          </w:rPr>
          <w:t xml:space="preserve">esent is specifically motivated by the application of exposure modeling with satellite-derived AOD. In our experience, statistical software journals are suited for more </w:t>
        </w:r>
      </w:ins>
      <w:ins w:id="17" w:author="Madden, Wyatt" w:date="2025-05-03T18:27:00Z" w16du:dateUtc="2025-05-03T22:27:00Z">
        <w:r>
          <w:rPr>
            <w:rFonts w:ascii="Arial" w:hAnsi="Arial" w:cs="Arial"/>
            <w:color w:val="0A0A0A"/>
            <w:sz w:val="20"/>
            <w:szCs w:val="20"/>
            <w:shd w:val="clear" w:color="auto" w:fill="FEFEFE"/>
          </w:rPr>
          <w:t xml:space="preserve">general methodological packages. </w:t>
        </w:r>
      </w:ins>
      <w:ins w:id="18" w:author="Madden, Wyatt" w:date="2025-05-03T18:40:00Z" w16du:dateUtc="2025-05-03T22:40:00Z">
        <w:r w:rsidR="00FF26EA">
          <w:rPr>
            <w:rFonts w:ascii="Arial" w:hAnsi="Arial" w:cs="Arial"/>
            <w:color w:val="0A0A0A"/>
            <w:sz w:val="20"/>
            <w:szCs w:val="20"/>
            <w:shd w:val="clear" w:color="auto" w:fill="FEFEFE"/>
          </w:rPr>
          <w:t>O</w:t>
        </w:r>
      </w:ins>
      <w:ins w:id="19" w:author="Madden, Wyatt" w:date="2025-05-03T18:29:00Z" w16du:dateUtc="2025-05-03T22:29:00Z">
        <w:r>
          <w:rPr>
            <w:rFonts w:ascii="Arial" w:hAnsi="Arial" w:cs="Arial"/>
            <w:color w:val="0A0A0A"/>
            <w:sz w:val="20"/>
            <w:szCs w:val="20"/>
            <w:shd w:val="clear" w:color="auto" w:fill="FEFEFE"/>
          </w:rPr>
          <w:t xml:space="preserve">ur analyses and results are aimed to be illustrative of our workflow and not </w:t>
        </w:r>
      </w:ins>
      <w:ins w:id="20" w:author="Madden, Wyatt" w:date="2025-05-03T18:30:00Z" w16du:dateUtc="2025-05-03T22:30:00Z">
        <w:r>
          <w:rPr>
            <w:rFonts w:ascii="Arial" w:hAnsi="Arial" w:cs="Arial"/>
            <w:color w:val="0A0A0A"/>
            <w:sz w:val="20"/>
            <w:szCs w:val="20"/>
            <w:shd w:val="clear" w:color="auto" w:fill="FEFEFE"/>
          </w:rPr>
          <w:t>original scientific</w:t>
        </w:r>
      </w:ins>
      <w:ins w:id="21" w:author="Madden, Wyatt" w:date="2025-05-03T18:29:00Z" w16du:dateUtc="2025-05-03T22:29:00Z">
        <w:r>
          <w:rPr>
            <w:rFonts w:ascii="Arial" w:hAnsi="Arial" w:cs="Arial"/>
            <w:color w:val="0A0A0A"/>
            <w:sz w:val="20"/>
            <w:szCs w:val="20"/>
            <w:shd w:val="clear" w:color="auto" w:fill="FEFEFE"/>
          </w:rPr>
          <w:t xml:space="preserve"> </w:t>
        </w:r>
      </w:ins>
      <w:ins w:id="22" w:author="Madden, Wyatt" w:date="2025-05-03T18:30:00Z" w16du:dateUtc="2025-05-03T22:30:00Z">
        <w:r>
          <w:rPr>
            <w:rFonts w:ascii="Arial" w:hAnsi="Arial" w:cs="Arial"/>
            <w:color w:val="0A0A0A"/>
            <w:sz w:val="20"/>
            <w:szCs w:val="20"/>
            <w:shd w:val="clear" w:color="auto" w:fill="FEFEFE"/>
          </w:rPr>
          <w:t xml:space="preserve">contributions, </w:t>
        </w:r>
      </w:ins>
      <w:ins w:id="23" w:author="Madden, Wyatt" w:date="2025-05-03T18:40:00Z" w16du:dateUtc="2025-05-03T22:40:00Z">
        <w:r w:rsidR="00FF26EA">
          <w:rPr>
            <w:rFonts w:ascii="Arial" w:hAnsi="Arial" w:cs="Arial"/>
            <w:color w:val="0A0A0A"/>
            <w:sz w:val="20"/>
            <w:szCs w:val="20"/>
            <w:shd w:val="clear" w:color="auto" w:fill="FEFEFE"/>
          </w:rPr>
          <w:t xml:space="preserve">though in response to the reviewer’s comments </w:t>
        </w:r>
      </w:ins>
      <w:ins w:id="24" w:author="Madden, Wyatt" w:date="2025-05-03T18:30:00Z" w16du:dateUtc="2025-05-03T22:30:00Z">
        <w:r>
          <w:rPr>
            <w:rFonts w:ascii="Arial" w:hAnsi="Arial" w:cs="Arial"/>
            <w:color w:val="0A0A0A"/>
            <w:sz w:val="20"/>
            <w:szCs w:val="20"/>
            <w:shd w:val="clear" w:color="auto" w:fill="FEFEFE"/>
          </w:rPr>
          <w:t xml:space="preserve">we </w:t>
        </w:r>
        <w:r w:rsidR="005E30DD">
          <w:rPr>
            <w:rFonts w:ascii="Arial" w:hAnsi="Arial" w:cs="Arial"/>
            <w:color w:val="0A0A0A"/>
            <w:sz w:val="20"/>
            <w:szCs w:val="20"/>
            <w:shd w:val="clear" w:color="auto" w:fill="FEFEFE"/>
          </w:rPr>
          <w:t>add more details to the datasets used</w:t>
        </w:r>
      </w:ins>
      <w:ins w:id="25" w:author="Madden, Wyatt" w:date="2025-05-03T18:40:00Z" w16du:dateUtc="2025-05-03T22:40:00Z">
        <w:r w:rsidR="00FF26EA">
          <w:rPr>
            <w:rFonts w:ascii="Arial" w:hAnsi="Arial" w:cs="Arial"/>
            <w:color w:val="0A0A0A"/>
            <w:sz w:val="20"/>
            <w:szCs w:val="20"/>
            <w:shd w:val="clear" w:color="auto" w:fill="FEFEFE"/>
          </w:rPr>
          <w:t>.</w:t>
        </w:r>
      </w:ins>
      <w:ins w:id="26" w:author="Madden, Wyatt" w:date="2025-05-03T18:30:00Z" w16du:dateUtc="2025-05-03T22:30:00Z">
        <w:r w:rsidR="005E30DD">
          <w:rPr>
            <w:rFonts w:ascii="Arial" w:hAnsi="Arial" w:cs="Arial"/>
            <w:color w:val="0A0A0A"/>
            <w:sz w:val="20"/>
            <w:szCs w:val="20"/>
            <w:shd w:val="clear" w:color="auto" w:fill="FEFEFE"/>
          </w:rPr>
          <w:t xml:space="preserve"> </w:t>
        </w:r>
      </w:ins>
    </w:p>
    <w:p w14:paraId="308EF33D" w14:textId="77777777" w:rsidR="005E30DD" w:rsidRDefault="005E30DD">
      <w:pPr>
        <w:rPr>
          <w:ins w:id="27" w:author="Madden, Wyatt" w:date="2025-05-03T18:30:00Z" w16du:dateUtc="2025-05-03T22:30:00Z"/>
          <w:rFonts w:ascii="Arial" w:hAnsi="Arial" w:cs="Arial"/>
          <w:color w:val="0A0A0A"/>
          <w:sz w:val="20"/>
          <w:szCs w:val="20"/>
          <w:shd w:val="clear" w:color="auto" w:fill="FEFEFE"/>
        </w:rPr>
      </w:pPr>
    </w:p>
    <w:p w14:paraId="6D9B447F" w14:textId="252EFD98" w:rsidR="005E30DD" w:rsidRDefault="005E30DD">
      <w:pPr>
        <w:rPr>
          <w:ins w:id="28" w:author="Madden, Wyatt" w:date="2025-05-03T18:31:00Z" w16du:dateUtc="2025-05-03T22:31:00Z"/>
          <w:rFonts w:ascii="Arial" w:hAnsi="Arial" w:cs="Arial"/>
          <w:color w:val="0A0A0A"/>
          <w:sz w:val="20"/>
          <w:szCs w:val="20"/>
          <w:shd w:val="clear" w:color="auto" w:fill="FEFEFE"/>
        </w:rPr>
      </w:pPr>
      <w:ins w:id="29" w:author="Madden, Wyatt" w:date="2025-05-03T18:30:00Z" w16du:dateUtc="2025-05-03T22:30:00Z">
        <w:r>
          <w:rPr>
            <w:rFonts w:ascii="Arial" w:hAnsi="Arial" w:cs="Arial"/>
            <w:color w:val="0A0A0A"/>
            <w:sz w:val="20"/>
            <w:szCs w:val="20"/>
            <w:shd w:val="clear" w:color="auto" w:fill="FEFEFE"/>
          </w:rPr>
          <w:lastRenderedPageBreak/>
          <w:t>We also make the following updates</w:t>
        </w:r>
      </w:ins>
      <w:ins w:id="30" w:author="Madden, Wyatt" w:date="2025-05-03T18:31:00Z" w16du:dateUtc="2025-05-03T22:31:00Z">
        <w:r>
          <w:rPr>
            <w:rFonts w:ascii="Arial" w:hAnsi="Arial" w:cs="Arial"/>
            <w:color w:val="0A0A0A"/>
            <w:sz w:val="20"/>
            <w:szCs w:val="20"/>
            <w:shd w:val="clear" w:color="auto" w:fill="FEFEFE"/>
          </w:rPr>
          <w:t xml:space="preserve"> in response to the specific comments left on the included annotated pdf:</w:t>
        </w:r>
      </w:ins>
    </w:p>
    <w:p w14:paraId="3712A80B" w14:textId="77777777" w:rsidR="005E30DD" w:rsidRDefault="005E30DD">
      <w:pPr>
        <w:rPr>
          <w:ins w:id="31" w:author="Madden, Wyatt" w:date="2025-05-03T18:31:00Z" w16du:dateUtc="2025-05-03T22:31:00Z"/>
          <w:rFonts w:ascii="Arial" w:hAnsi="Arial" w:cs="Arial"/>
          <w:color w:val="0A0A0A"/>
          <w:sz w:val="20"/>
          <w:szCs w:val="20"/>
          <w:shd w:val="clear" w:color="auto" w:fill="FEFEFE"/>
        </w:rPr>
      </w:pPr>
    </w:p>
    <w:p w14:paraId="1E8B30F2" w14:textId="683D2AC5" w:rsidR="00DA524E" w:rsidRDefault="00DA524E">
      <w:pPr>
        <w:rPr>
          <w:ins w:id="32" w:author="Madden, Wyatt" w:date="2025-05-03T18:44:00Z" w16du:dateUtc="2025-05-03T22:44:00Z"/>
          <w:rFonts w:ascii="Arial" w:hAnsi="Arial" w:cs="Arial"/>
          <w:color w:val="0A0A0A"/>
          <w:sz w:val="20"/>
          <w:szCs w:val="20"/>
          <w:shd w:val="clear" w:color="auto" w:fill="FEFEFE"/>
        </w:rPr>
      </w:pPr>
      <w:ins w:id="33" w:author="Madden, Wyatt" w:date="2025-05-03T18:41:00Z" w16du:dateUtc="2025-05-03T22:41:00Z">
        <w:r>
          <w:rPr>
            <w:rFonts w:ascii="Arial" w:hAnsi="Arial" w:cs="Arial"/>
            <w:color w:val="0A0A0A"/>
            <w:sz w:val="20"/>
            <w:szCs w:val="20"/>
            <w:shd w:val="clear" w:color="auto" w:fill="FEFEFE"/>
          </w:rPr>
          <w:t xml:space="preserve">Line 24: We </w:t>
        </w:r>
      </w:ins>
      <w:ins w:id="34" w:author="Madden, Wyatt" w:date="2025-05-03T19:58:00Z" w16du:dateUtc="2025-05-03T23:58:00Z">
        <w:r w:rsidR="004942CC">
          <w:rPr>
            <w:rFonts w:ascii="Arial" w:hAnsi="Arial" w:cs="Arial"/>
            <w:color w:val="0A0A0A"/>
            <w:sz w:val="20"/>
            <w:szCs w:val="20"/>
            <w:shd w:val="clear" w:color="auto" w:fill="FEFEFE"/>
          </w:rPr>
          <w:t xml:space="preserve">agree with the comment and </w:t>
        </w:r>
      </w:ins>
      <w:ins w:id="35" w:author="Madden, Wyatt" w:date="2025-05-03T18:42:00Z" w16du:dateUtc="2025-05-03T22:42:00Z">
        <w:r>
          <w:rPr>
            <w:rFonts w:ascii="Arial" w:hAnsi="Arial" w:cs="Arial"/>
            <w:color w:val="0A0A0A"/>
            <w:sz w:val="20"/>
            <w:szCs w:val="20"/>
            <w:shd w:val="clear" w:color="auto" w:fill="FEFEFE"/>
          </w:rPr>
          <w:t>add “aerodynamic” to “in aerodynamic diameter”</w:t>
        </w:r>
      </w:ins>
    </w:p>
    <w:p w14:paraId="0743D291" w14:textId="0E4D00F0" w:rsidR="00DA524E" w:rsidRDefault="00DA524E">
      <w:pPr>
        <w:rPr>
          <w:ins w:id="36" w:author="Madden, Wyatt" w:date="2025-05-03T18:54:00Z" w16du:dateUtc="2025-05-03T22:54:00Z"/>
          <w:rFonts w:ascii="Arial" w:hAnsi="Arial" w:cs="Arial"/>
          <w:color w:val="0A0A0A"/>
          <w:sz w:val="20"/>
          <w:szCs w:val="20"/>
          <w:shd w:val="clear" w:color="auto" w:fill="FEFEFE"/>
        </w:rPr>
      </w:pPr>
      <w:ins w:id="37" w:author="Madden, Wyatt" w:date="2025-05-03T18:44:00Z" w16du:dateUtc="2025-05-03T22:44:00Z">
        <w:r>
          <w:rPr>
            <w:rFonts w:ascii="Arial" w:hAnsi="Arial" w:cs="Arial"/>
            <w:color w:val="0A0A0A"/>
            <w:sz w:val="20"/>
            <w:szCs w:val="20"/>
            <w:shd w:val="clear" w:color="auto" w:fill="FEFEFE"/>
          </w:rPr>
          <w:t xml:space="preserve">Line 39: We </w:t>
        </w:r>
      </w:ins>
      <w:ins w:id="38" w:author="Madden, Wyatt" w:date="2025-05-03T19:59:00Z" w16du:dateUtc="2025-05-03T23:59:00Z">
        <w:r w:rsidR="004942CC">
          <w:rPr>
            <w:rFonts w:ascii="Arial" w:hAnsi="Arial" w:cs="Arial"/>
            <w:color w:val="0A0A0A"/>
            <w:sz w:val="20"/>
            <w:szCs w:val="20"/>
            <w:shd w:val="clear" w:color="auto" w:fill="FEFEFE"/>
          </w:rPr>
          <w:t xml:space="preserve">agree with the comment and </w:t>
        </w:r>
      </w:ins>
      <w:ins w:id="39" w:author="Madden, Wyatt" w:date="2025-05-03T18:44:00Z" w16du:dateUtc="2025-05-03T22:44:00Z">
        <w:r>
          <w:rPr>
            <w:rFonts w:ascii="Arial" w:hAnsi="Arial" w:cs="Arial"/>
            <w:color w:val="0A0A0A"/>
            <w:sz w:val="20"/>
            <w:szCs w:val="20"/>
            <w:shd w:val="clear" w:color="auto" w:fill="FEFEFE"/>
          </w:rPr>
          <w:t>clarif</w:t>
        </w:r>
      </w:ins>
      <w:ins w:id="40" w:author="Madden, Wyatt" w:date="2025-05-03T19:57:00Z" w16du:dateUtc="2025-05-03T23:57:00Z">
        <w:r w:rsidR="006A14B3">
          <w:rPr>
            <w:rFonts w:ascii="Arial" w:hAnsi="Arial" w:cs="Arial"/>
            <w:color w:val="0A0A0A"/>
            <w:sz w:val="20"/>
            <w:szCs w:val="20"/>
            <w:shd w:val="clear" w:color="auto" w:fill="FEFEFE"/>
          </w:rPr>
          <w:t>y</w:t>
        </w:r>
      </w:ins>
      <w:ins w:id="41" w:author="Madden, Wyatt" w:date="2025-05-03T18:44:00Z" w16du:dateUtc="2025-05-03T22:44:00Z">
        <w:r>
          <w:rPr>
            <w:rFonts w:ascii="Arial" w:hAnsi="Arial" w:cs="Arial"/>
            <w:color w:val="0A0A0A"/>
            <w:sz w:val="20"/>
            <w:szCs w:val="20"/>
            <w:shd w:val="clear" w:color="auto" w:fill="FEFEFE"/>
          </w:rPr>
          <w:t xml:space="preserve"> that </w:t>
        </w:r>
      </w:ins>
      <w:ins w:id="42" w:author="Madden, Wyatt" w:date="2025-05-03T18:45:00Z" w16du:dateUtc="2025-05-03T22:45:00Z">
        <w:r>
          <w:rPr>
            <w:rFonts w:ascii="Arial" w:hAnsi="Arial" w:cs="Arial"/>
            <w:color w:val="0A0A0A"/>
            <w:sz w:val="20"/>
            <w:szCs w:val="20"/>
            <w:shd w:val="clear" w:color="auto" w:fill="FEFEFE"/>
          </w:rPr>
          <w:t>CTM</w:t>
        </w:r>
      </w:ins>
      <w:ins w:id="43" w:author="Madden, Wyatt" w:date="2025-05-03T18:49:00Z" w16du:dateUtc="2025-05-03T22:49:00Z">
        <w:r>
          <w:rPr>
            <w:rFonts w:ascii="Arial" w:hAnsi="Arial" w:cs="Arial"/>
            <w:color w:val="0A0A0A"/>
            <w:sz w:val="20"/>
            <w:szCs w:val="20"/>
            <w:shd w:val="clear" w:color="auto" w:fill="FEFEFE"/>
          </w:rPr>
          <w:t xml:space="preserve"> does not always have</w:t>
        </w:r>
      </w:ins>
      <w:ins w:id="44" w:author="Madden, Wyatt" w:date="2025-05-03T18:45:00Z" w16du:dateUtc="2025-05-03T22:45:00Z">
        <w:r>
          <w:rPr>
            <w:rFonts w:ascii="Arial" w:hAnsi="Arial" w:cs="Arial"/>
            <w:color w:val="0A0A0A"/>
            <w:sz w:val="20"/>
            <w:szCs w:val="20"/>
            <w:shd w:val="clear" w:color="auto" w:fill="FEFEFE"/>
          </w:rPr>
          <w:t xml:space="preserve"> finer spatial resolution than AOD</w:t>
        </w:r>
      </w:ins>
      <w:ins w:id="45" w:author="Madden, Wyatt" w:date="2025-05-03T18:54:00Z" w16du:dateUtc="2025-05-03T22:54:00Z">
        <w:r w:rsidR="00960058">
          <w:rPr>
            <w:rFonts w:ascii="Arial" w:hAnsi="Arial" w:cs="Arial"/>
            <w:color w:val="0A0A0A"/>
            <w:sz w:val="20"/>
            <w:szCs w:val="20"/>
            <w:shd w:val="clear" w:color="auto" w:fill="FEFEFE"/>
          </w:rPr>
          <w:t xml:space="preserve">  </w:t>
        </w:r>
      </w:ins>
    </w:p>
    <w:p w14:paraId="006458CA" w14:textId="308274FA" w:rsidR="003D0F38" w:rsidRDefault="00960058">
      <w:pPr>
        <w:rPr>
          <w:ins w:id="46" w:author="Madden, Wyatt" w:date="2025-05-03T19:36:00Z" w16du:dateUtc="2025-05-03T23:36:00Z"/>
          <w:rFonts w:ascii="Arial" w:hAnsi="Arial" w:cs="Arial"/>
          <w:color w:val="0A0A0A"/>
          <w:sz w:val="20"/>
          <w:szCs w:val="20"/>
          <w:shd w:val="clear" w:color="auto" w:fill="FEFEFE"/>
        </w:rPr>
      </w:pPr>
      <w:ins w:id="47" w:author="Madden, Wyatt" w:date="2025-05-03T18:54:00Z" w16du:dateUtc="2025-05-03T22:54:00Z">
        <w:r>
          <w:rPr>
            <w:rFonts w:ascii="Arial" w:hAnsi="Arial" w:cs="Arial"/>
            <w:color w:val="0A0A0A"/>
            <w:sz w:val="20"/>
            <w:szCs w:val="20"/>
            <w:shd w:val="clear" w:color="auto" w:fill="FEFEFE"/>
          </w:rPr>
          <w:t xml:space="preserve">Line 40: We </w:t>
        </w:r>
      </w:ins>
      <w:ins w:id="48" w:author="Madden, Wyatt" w:date="2025-05-03T19:59:00Z" w16du:dateUtc="2025-05-03T23:59:00Z">
        <w:r w:rsidR="004942CC">
          <w:rPr>
            <w:rFonts w:ascii="Arial" w:hAnsi="Arial" w:cs="Arial"/>
            <w:color w:val="0A0A0A"/>
            <w:sz w:val="20"/>
            <w:szCs w:val="20"/>
            <w:shd w:val="clear" w:color="auto" w:fill="FEFEFE"/>
          </w:rPr>
          <w:t xml:space="preserve">agree with the comment and </w:t>
        </w:r>
      </w:ins>
      <w:ins w:id="49" w:author="Madden, Wyatt" w:date="2025-05-03T18:54:00Z" w16du:dateUtc="2025-05-03T22:54:00Z">
        <w:r>
          <w:rPr>
            <w:rFonts w:ascii="Arial" w:hAnsi="Arial" w:cs="Arial"/>
            <w:color w:val="0A0A0A"/>
            <w:sz w:val="20"/>
            <w:szCs w:val="20"/>
            <w:shd w:val="clear" w:color="auto" w:fill="FEFEFE"/>
          </w:rPr>
          <w:t>add that transformation is re</w:t>
        </w:r>
      </w:ins>
      <w:ins w:id="50" w:author="Madden, Wyatt" w:date="2025-05-03T18:55:00Z" w16du:dateUtc="2025-05-03T22:55:00Z">
        <w:r>
          <w:rPr>
            <w:rFonts w:ascii="Arial" w:hAnsi="Arial" w:cs="Arial"/>
            <w:color w:val="0A0A0A"/>
            <w:sz w:val="20"/>
            <w:szCs w:val="20"/>
            <w:shd w:val="clear" w:color="auto" w:fill="FEFEFE"/>
          </w:rPr>
          <w:t>quired for AOD, prior to bias-correction</w:t>
        </w:r>
      </w:ins>
    </w:p>
    <w:p w14:paraId="503262F3" w14:textId="00311377" w:rsidR="003D0F38" w:rsidRDefault="003D0F38">
      <w:pPr>
        <w:rPr>
          <w:ins w:id="51" w:author="Madden, Wyatt" w:date="2025-05-03T19:37:00Z" w16du:dateUtc="2025-05-03T23:37:00Z"/>
          <w:rFonts w:ascii="Arial" w:hAnsi="Arial" w:cs="Arial"/>
          <w:color w:val="0A0A0A"/>
          <w:sz w:val="20"/>
          <w:szCs w:val="20"/>
          <w:shd w:val="clear" w:color="auto" w:fill="FEFEFE"/>
        </w:rPr>
      </w:pPr>
      <w:ins w:id="52" w:author="Madden, Wyatt" w:date="2025-05-03T19:36:00Z" w16du:dateUtc="2025-05-03T23:36:00Z">
        <w:r>
          <w:rPr>
            <w:rFonts w:ascii="Arial" w:hAnsi="Arial" w:cs="Arial"/>
            <w:color w:val="0A0A0A"/>
            <w:sz w:val="20"/>
            <w:szCs w:val="20"/>
            <w:shd w:val="clear" w:color="auto" w:fill="FEFEFE"/>
          </w:rPr>
          <w:t>TODO</w:t>
        </w:r>
      </w:ins>
      <w:ins w:id="53" w:author="Madden, Wyatt" w:date="2025-05-03T20:05:00Z" w16du:dateUtc="2025-05-04T00:05:00Z">
        <w:r w:rsidR="004942CC">
          <w:rPr>
            <w:rFonts w:ascii="Arial" w:hAnsi="Arial" w:cs="Arial"/>
            <w:color w:val="0A0A0A"/>
            <w:sz w:val="20"/>
            <w:szCs w:val="20"/>
            <w:shd w:val="clear" w:color="auto" w:fill="FEFEFE"/>
          </w:rPr>
          <w:t xml:space="preserve"> L</w:t>
        </w:r>
      </w:ins>
      <w:ins w:id="54" w:author="Madden, Wyatt" w:date="2025-05-03T19:36:00Z" w16du:dateUtc="2025-05-03T23:36:00Z">
        <w:r>
          <w:rPr>
            <w:rFonts w:ascii="Arial" w:hAnsi="Arial" w:cs="Arial"/>
            <w:color w:val="0A0A0A"/>
            <w:sz w:val="20"/>
            <w:szCs w:val="20"/>
            <w:shd w:val="clear" w:color="auto" w:fill="FEFEFE"/>
          </w:rPr>
          <w:t xml:space="preserve">ine 70: </w:t>
        </w:r>
      </w:ins>
      <w:ins w:id="55" w:author="Madden, Wyatt" w:date="2025-05-03T19:37:00Z" w16du:dateUtc="2025-05-03T23:37:00Z">
        <w:r>
          <w:rPr>
            <w:rFonts w:ascii="Arial" w:hAnsi="Arial" w:cs="Arial"/>
            <w:color w:val="0A0A0A"/>
            <w:sz w:val="20"/>
            <w:szCs w:val="20"/>
            <w:shd w:val="clear" w:color="auto" w:fill="FEFEFE"/>
          </w:rPr>
          <w:t>Wants to know why PM2.5 is averaged – Howard though I was referring to CTM</w:t>
        </w:r>
      </w:ins>
    </w:p>
    <w:p w14:paraId="615652FA" w14:textId="248E2950" w:rsidR="00D60DC4" w:rsidRDefault="00D60DC4">
      <w:pPr>
        <w:rPr>
          <w:ins w:id="56" w:author="Madden, Wyatt" w:date="2025-05-03T19:50:00Z" w16du:dateUtc="2025-05-03T23:50:00Z"/>
          <w:rFonts w:ascii="Arial" w:hAnsi="Arial" w:cs="Arial"/>
          <w:color w:val="0A0A0A"/>
          <w:sz w:val="20"/>
          <w:szCs w:val="20"/>
          <w:shd w:val="clear" w:color="auto" w:fill="FEFEFE"/>
        </w:rPr>
      </w:pPr>
      <w:ins w:id="57" w:author="Madden, Wyatt" w:date="2025-05-03T19:38:00Z" w16du:dateUtc="2025-05-03T23:38:00Z">
        <w:r>
          <w:rPr>
            <w:rFonts w:ascii="Arial" w:hAnsi="Arial" w:cs="Arial"/>
            <w:color w:val="0A0A0A"/>
            <w:sz w:val="20"/>
            <w:szCs w:val="20"/>
            <w:shd w:val="clear" w:color="auto" w:fill="FEFEFE"/>
          </w:rPr>
          <w:t xml:space="preserve">Line 92: We </w:t>
        </w:r>
      </w:ins>
      <w:ins w:id="58" w:author="Madden, Wyatt" w:date="2025-05-03T19:59:00Z" w16du:dateUtc="2025-05-03T23:59:00Z">
        <w:r w:rsidR="004942CC">
          <w:rPr>
            <w:rFonts w:ascii="Arial" w:hAnsi="Arial" w:cs="Arial"/>
            <w:color w:val="0A0A0A"/>
            <w:sz w:val="20"/>
            <w:szCs w:val="20"/>
            <w:shd w:val="clear" w:color="auto" w:fill="FEFEFE"/>
          </w:rPr>
          <w:t xml:space="preserve">agree with the comment and </w:t>
        </w:r>
      </w:ins>
      <w:ins w:id="59" w:author="Madden, Wyatt" w:date="2025-05-03T19:38:00Z" w16du:dateUtc="2025-05-03T23:38:00Z">
        <w:r>
          <w:rPr>
            <w:rFonts w:ascii="Arial" w:hAnsi="Arial" w:cs="Arial"/>
            <w:color w:val="0A0A0A"/>
            <w:sz w:val="20"/>
            <w:szCs w:val="20"/>
            <w:shd w:val="clear" w:color="auto" w:fill="FEFEFE"/>
          </w:rPr>
          <w:t>remove the statistical formula</w:t>
        </w:r>
      </w:ins>
      <w:ins w:id="60" w:author="Madden, Wyatt" w:date="2025-05-03T19:50:00Z" w16du:dateUtc="2025-05-03T23:50:00Z">
        <w:r w:rsidR="006A14B3">
          <w:rPr>
            <w:rFonts w:ascii="Arial" w:hAnsi="Arial" w:cs="Arial"/>
            <w:color w:val="0A0A0A"/>
            <w:sz w:val="20"/>
            <w:szCs w:val="20"/>
            <w:shd w:val="clear" w:color="auto" w:fill="FEFEFE"/>
          </w:rPr>
          <w:t>.</w:t>
        </w:r>
      </w:ins>
    </w:p>
    <w:p w14:paraId="36BD35A1" w14:textId="777FDFB3" w:rsidR="006A14B3" w:rsidRDefault="006A14B3">
      <w:pPr>
        <w:rPr>
          <w:ins w:id="61" w:author="Madden, Wyatt" w:date="2025-05-03T20:03:00Z" w16du:dateUtc="2025-05-04T00:03:00Z"/>
          <w:rFonts w:ascii="Arial" w:hAnsi="Arial" w:cs="Arial"/>
          <w:color w:val="0A0A0A"/>
          <w:sz w:val="20"/>
          <w:szCs w:val="20"/>
          <w:shd w:val="clear" w:color="auto" w:fill="FEFEFE"/>
        </w:rPr>
      </w:pPr>
      <w:ins w:id="62" w:author="Madden, Wyatt" w:date="2025-05-03T19:50:00Z" w16du:dateUtc="2025-05-03T23:50:00Z">
        <w:r>
          <w:rPr>
            <w:rFonts w:ascii="Arial" w:hAnsi="Arial" w:cs="Arial"/>
            <w:color w:val="0A0A0A"/>
            <w:sz w:val="20"/>
            <w:szCs w:val="20"/>
            <w:shd w:val="clear" w:color="auto" w:fill="FEFEFE"/>
          </w:rPr>
          <w:t xml:space="preserve">Line </w:t>
        </w:r>
      </w:ins>
      <w:ins w:id="63" w:author="Madden, Wyatt" w:date="2025-05-03T19:51:00Z" w16du:dateUtc="2025-05-03T23:51:00Z">
        <w:r>
          <w:rPr>
            <w:rFonts w:ascii="Arial" w:hAnsi="Arial" w:cs="Arial"/>
            <w:color w:val="0A0A0A"/>
            <w:sz w:val="20"/>
            <w:szCs w:val="20"/>
            <w:shd w:val="clear" w:color="auto" w:fill="FEFEFE"/>
          </w:rPr>
          <w:t xml:space="preserve">95: We </w:t>
        </w:r>
      </w:ins>
      <w:ins w:id="64" w:author="Madden, Wyatt" w:date="2025-05-03T19:59:00Z" w16du:dateUtc="2025-05-03T23:59:00Z">
        <w:r w:rsidR="004942CC">
          <w:rPr>
            <w:rFonts w:ascii="Arial" w:hAnsi="Arial" w:cs="Arial"/>
            <w:color w:val="0A0A0A"/>
            <w:sz w:val="20"/>
            <w:szCs w:val="20"/>
            <w:shd w:val="clear" w:color="auto" w:fill="FEFEFE"/>
          </w:rPr>
          <w:t xml:space="preserve">agree with the comment and </w:t>
        </w:r>
      </w:ins>
      <w:ins w:id="65" w:author="Madden, Wyatt" w:date="2025-05-03T19:51:00Z" w16du:dateUtc="2025-05-03T23:51:00Z">
        <w:r>
          <w:rPr>
            <w:rFonts w:ascii="Arial" w:hAnsi="Arial" w:cs="Arial"/>
            <w:color w:val="0A0A0A"/>
            <w:sz w:val="20"/>
            <w:szCs w:val="20"/>
            <w:shd w:val="clear" w:color="auto" w:fill="FEFEFE"/>
          </w:rPr>
          <w:t>clarify that this step produces predictions for all grid cells</w:t>
        </w:r>
      </w:ins>
    </w:p>
    <w:p w14:paraId="03F62E1F" w14:textId="7768F363" w:rsidR="00970553" w:rsidRPr="00970553" w:rsidRDefault="004942CC" w:rsidP="00F92661">
      <w:pPr>
        <w:rPr>
          <w:ins w:id="66" w:author="Madden, Wyatt" w:date="2025-05-03T19:56:00Z" w16du:dateUtc="2025-05-03T23:56:00Z"/>
          <w:rFonts w:ascii="Arial" w:hAnsi="Arial" w:cs="Arial"/>
          <w:color w:val="0A0A0A"/>
          <w:sz w:val="20"/>
          <w:szCs w:val="20"/>
          <w:shd w:val="clear" w:color="auto" w:fill="FEFEFE"/>
          <w:rPrChange w:id="67" w:author="Madden, Wyatt" w:date="2025-05-04T12:06:00Z" w16du:dateUtc="2025-05-04T16:06:00Z">
            <w:rPr>
              <w:ins w:id="68" w:author="Madden, Wyatt" w:date="2025-05-03T19:56:00Z" w16du:dateUtc="2025-05-03T23:56:00Z"/>
              <w:shd w:val="clear" w:color="auto" w:fill="FEFEFE"/>
            </w:rPr>
          </w:rPrChange>
        </w:rPr>
      </w:pPr>
      <w:ins w:id="69" w:author="Madden, Wyatt" w:date="2025-05-03T20:04:00Z" w16du:dateUtc="2025-05-04T00:04:00Z">
        <w:r>
          <w:rPr>
            <w:rFonts w:ascii="Arial" w:hAnsi="Arial" w:cs="Arial"/>
            <w:color w:val="0A0A0A"/>
            <w:sz w:val="20"/>
            <w:szCs w:val="20"/>
            <w:shd w:val="clear" w:color="auto" w:fill="FEFEFE"/>
          </w:rPr>
          <w:t>Line 1</w:t>
        </w:r>
      </w:ins>
      <w:ins w:id="70" w:author="Madden, Wyatt" w:date="2025-05-03T20:05:00Z" w16du:dateUtc="2025-05-04T00:05:00Z">
        <w:r>
          <w:rPr>
            <w:rFonts w:ascii="Arial" w:hAnsi="Arial" w:cs="Arial"/>
            <w:color w:val="0A0A0A"/>
            <w:sz w:val="20"/>
            <w:szCs w:val="20"/>
            <w:shd w:val="clear" w:color="auto" w:fill="FEFEFE"/>
          </w:rPr>
          <w:t xml:space="preserve">08: </w:t>
        </w:r>
      </w:ins>
      <w:ins w:id="71" w:author="Madden, Wyatt" w:date="2025-05-04T15:16:00Z" w16du:dateUtc="2025-05-04T19:16:00Z">
        <w:r w:rsidR="00F92661">
          <w:rPr>
            <w:rFonts w:ascii="Arial" w:hAnsi="Arial" w:cs="Arial"/>
            <w:color w:val="0A0A0A"/>
            <w:sz w:val="20"/>
            <w:szCs w:val="20"/>
            <w:shd w:val="clear" w:color="auto" w:fill="FEFEFE"/>
          </w:rPr>
          <w:t xml:space="preserve">We agree with the comment and provide additional description of the dataset in the "Case Study Data" section. We also include the grid cells in the Figure 1 study area plot. </w:t>
        </w:r>
      </w:ins>
      <w:ins w:id="72" w:author="Madden, Wyatt" w:date="2025-05-04T12:08:00Z" w16du:dateUtc="2025-05-04T16:08:00Z">
        <w:r w:rsidR="00970553">
          <w:rPr>
            <w:rFonts w:ascii="Arial" w:hAnsi="Arial" w:cs="Arial"/>
            <w:color w:val="0A0A0A"/>
            <w:sz w:val="20"/>
            <w:szCs w:val="20"/>
            <w:shd w:val="clear" w:color="auto" w:fill="FEFEFE"/>
          </w:rPr>
          <w:t xml:space="preserve"> </w:t>
        </w:r>
      </w:ins>
    </w:p>
    <w:p w14:paraId="43C67D24" w14:textId="3E70C944" w:rsidR="00960058" w:rsidRDefault="006A14B3">
      <w:pPr>
        <w:rPr>
          <w:ins w:id="73" w:author="Madden, Wyatt" w:date="2025-05-03T20:10:00Z" w16du:dateUtc="2025-05-04T00:10:00Z"/>
          <w:rFonts w:ascii="Arial" w:hAnsi="Arial" w:cs="Arial"/>
          <w:color w:val="0A0A0A"/>
          <w:sz w:val="20"/>
          <w:szCs w:val="20"/>
          <w:shd w:val="clear" w:color="auto" w:fill="FEFEFE"/>
        </w:rPr>
      </w:pPr>
      <w:ins w:id="74" w:author="Madden, Wyatt" w:date="2025-05-03T19:56:00Z" w16du:dateUtc="2025-05-03T23:56:00Z">
        <w:r>
          <w:rPr>
            <w:rFonts w:ascii="Arial" w:hAnsi="Arial" w:cs="Arial"/>
            <w:color w:val="0A0A0A"/>
            <w:sz w:val="20"/>
            <w:szCs w:val="20"/>
            <w:shd w:val="clear" w:color="auto" w:fill="FEFEFE"/>
          </w:rPr>
          <w:t xml:space="preserve">Line 118: </w:t>
        </w:r>
      </w:ins>
      <w:ins w:id="75" w:author="Madden, Wyatt" w:date="2025-05-03T19:59:00Z" w16du:dateUtc="2025-05-03T23:59:00Z">
        <w:r w:rsidR="004942CC">
          <w:rPr>
            <w:rFonts w:ascii="Arial" w:hAnsi="Arial" w:cs="Arial"/>
            <w:color w:val="0A0A0A"/>
            <w:sz w:val="20"/>
            <w:szCs w:val="20"/>
            <w:shd w:val="clear" w:color="auto" w:fill="FEFEFE"/>
          </w:rPr>
          <w:t>We note to the reviewer that there is a distinction between the “spatial-temporal” random effects, and the “</w:t>
        </w:r>
        <w:proofErr w:type="spellStart"/>
        <w:r w:rsidR="004942CC">
          <w:rPr>
            <w:rFonts w:ascii="Arial" w:hAnsi="Arial" w:cs="Arial"/>
            <w:color w:val="0A0A0A"/>
            <w:sz w:val="20"/>
            <w:szCs w:val="20"/>
            <w:shd w:val="clear" w:color="auto" w:fill="FEFEFE"/>
          </w:rPr>
          <w:t>spatio</w:t>
        </w:r>
        <w:proofErr w:type="spellEnd"/>
        <w:r w:rsidR="004942CC">
          <w:rPr>
            <w:rFonts w:ascii="Arial" w:hAnsi="Arial" w:cs="Arial"/>
            <w:color w:val="0A0A0A"/>
            <w:sz w:val="20"/>
            <w:szCs w:val="20"/>
            <w:shd w:val="clear" w:color="auto" w:fill="FEFEFE"/>
          </w:rPr>
          <w:t>-temporal” covariates. The “spatial-te</w:t>
        </w:r>
      </w:ins>
      <w:ins w:id="76" w:author="Madden, Wyatt" w:date="2025-05-03T20:00:00Z" w16du:dateUtc="2025-05-04T00:00:00Z">
        <w:r w:rsidR="004942CC">
          <w:rPr>
            <w:rFonts w:ascii="Arial" w:hAnsi="Arial" w:cs="Arial"/>
            <w:color w:val="0A0A0A"/>
            <w:sz w:val="20"/>
            <w:szCs w:val="20"/>
            <w:shd w:val="clear" w:color="auto" w:fill="FEFEFE"/>
          </w:rPr>
          <w:t>mporal” random effects are separate sets of spatial effects for different temporal windows, while the “</w:t>
        </w:r>
        <w:proofErr w:type="spellStart"/>
        <w:r w:rsidR="004942CC">
          <w:rPr>
            <w:rFonts w:ascii="Arial" w:hAnsi="Arial" w:cs="Arial"/>
            <w:color w:val="0A0A0A"/>
            <w:sz w:val="20"/>
            <w:szCs w:val="20"/>
            <w:shd w:val="clear" w:color="auto" w:fill="FEFEFE"/>
          </w:rPr>
          <w:t>spatio</w:t>
        </w:r>
        <w:proofErr w:type="spellEnd"/>
        <w:r w:rsidR="004942CC">
          <w:rPr>
            <w:rFonts w:ascii="Arial" w:hAnsi="Arial" w:cs="Arial"/>
            <w:color w:val="0A0A0A"/>
            <w:sz w:val="20"/>
            <w:szCs w:val="20"/>
            <w:shd w:val="clear" w:color="auto" w:fill="FEFEFE"/>
          </w:rPr>
          <w:t>-temporal” covariates are covariates collected over space and time. We agree that “spatial-temporal” should be</w:t>
        </w:r>
      </w:ins>
      <w:ins w:id="77" w:author="Madden, Wyatt" w:date="2025-05-03T20:01:00Z" w16du:dateUtc="2025-05-04T00:01:00Z">
        <w:r w:rsidR="004942CC">
          <w:rPr>
            <w:rFonts w:ascii="Arial" w:hAnsi="Arial" w:cs="Arial"/>
            <w:color w:val="0A0A0A"/>
            <w:sz w:val="20"/>
            <w:szCs w:val="20"/>
            <w:shd w:val="clear" w:color="auto" w:fill="FEFEFE"/>
          </w:rPr>
          <w:t xml:space="preserve"> homogenized with “spatial-time</w:t>
        </w:r>
        <w:proofErr w:type="gramStart"/>
        <w:r w:rsidR="004942CC">
          <w:rPr>
            <w:rFonts w:ascii="Arial" w:hAnsi="Arial" w:cs="Arial"/>
            <w:color w:val="0A0A0A"/>
            <w:sz w:val="20"/>
            <w:szCs w:val="20"/>
            <w:shd w:val="clear" w:color="auto" w:fill="FEFEFE"/>
          </w:rPr>
          <w:t>”, and</w:t>
        </w:r>
        <w:proofErr w:type="gramEnd"/>
        <w:r w:rsidR="004942CC">
          <w:rPr>
            <w:rFonts w:ascii="Arial" w:hAnsi="Arial" w:cs="Arial"/>
            <w:color w:val="0A0A0A"/>
            <w:sz w:val="20"/>
            <w:szCs w:val="20"/>
            <w:shd w:val="clear" w:color="auto" w:fill="FEFEFE"/>
          </w:rPr>
          <w:t xml:space="preserve"> change all occurrences of latter to the former. </w:t>
        </w:r>
      </w:ins>
    </w:p>
    <w:p w14:paraId="28676576" w14:textId="64C73EC7" w:rsidR="00DF3DDC" w:rsidRDefault="00DF3DDC">
      <w:pPr>
        <w:rPr>
          <w:ins w:id="78" w:author="Madden, Wyatt" w:date="2025-05-03T20:32:00Z" w16du:dateUtc="2025-05-04T00:32:00Z"/>
          <w:rFonts w:ascii="Arial" w:hAnsi="Arial" w:cs="Arial"/>
          <w:color w:val="0A0A0A"/>
          <w:sz w:val="20"/>
          <w:szCs w:val="20"/>
          <w:shd w:val="clear" w:color="auto" w:fill="FEFEFE"/>
        </w:rPr>
      </w:pPr>
      <w:ins w:id="79" w:author="Madden, Wyatt" w:date="2025-05-03T20:10:00Z" w16du:dateUtc="2025-05-04T00:10:00Z">
        <w:r>
          <w:rPr>
            <w:rFonts w:ascii="Arial" w:hAnsi="Arial" w:cs="Arial"/>
            <w:color w:val="0A0A0A"/>
            <w:sz w:val="20"/>
            <w:szCs w:val="20"/>
            <w:shd w:val="clear" w:color="auto" w:fill="FEFEFE"/>
          </w:rPr>
          <w:t>Line 128: We cl</w:t>
        </w:r>
      </w:ins>
      <w:ins w:id="80" w:author="Madden, Wyatt" w:date="2025-05-03T20:11:00Z" w16du:dateUtc="2025-05-04T00:11:00Z">
        <w:r>
          <w:rPr>
            <w:rFonts w:ascii="Arial" w:hAnsi="Arial" w:cs="Arial"/>
            <w:color w:val="0A0A0A"/>
            <w:sz w:val="20"/>
            <w:szCs w:val="20"/>
            <w:shd w:val="clear" w:color="auto" w:fill="FEFEFE"/>
          </w:rPr>
          <w:t>arify to the reviewer that the model and software do allow for space-time interaction (equation 5), by allowing the spatial effects to vary by discrete time periods (e.g.</w:t>
        </w:r>
      </w:ins>
      <w:ins w:id="81" w:author="Madden, Wyatt" w:date="2025-05-03T20:12:00Z" w16du:dateUtc="2025-05-04T00:12:00Z">
        <w:r>
          <w:rPr>
            <w:rFonts w:ascii="Arial" w:hAnsi="Arial" w:cs="Arial"/>
            <w:color w:val="0A0A0A"/>
            <w:sz w:val="20"/>
            <w:szCs w:val="20"/>
            <w:shd w:val="clear" w:color="auto" w:fill="FEFEFE"/>
          </w:rPr>
          <w:t xml:space="preserve"> weeks, months, seasons), which can be specified using the “spacetime.id” parameter in the </w:t>
        </w:r>
        <w:proofErr w:type="spellStart"/>
        <w:r>
          <w:rPr>
            <w:rFonts w:ascii="Arial" w:hAnsi="Arial" w:cs="Arial"/>
            <w:color w:val="0A0A0A"/>
            <w:sz w:val="20"/>
            <w:szCs w:val="20"/>
            <w:shd w:val="clear" w:color="auto" w:fill="FEFEFE"/>
          </w:rPr>
          <w:t>grm</w:t>
        </w:r>
        <w:proofErr w:type="spellEnd"/>
        <w:r>
          <w:rPr>
            <w:rFonts w:ascii="Arial" w:hAnsi="Arial" w:cs="Arial"/>
            <w:color w:val="0A0A0A"/>
            <w:sz w:val="20"/>
            <w:szCs w:val="20"/>
            <w:shd w:val="clear" w:color="auto" w:fill="FEFEFE"/>
          </w:rPr>
          <w:t xml:space="preserve"> function (line 207).</w:t>
        </w:r>
      </w:ins>
    </w:p>
    <w:p w14:paraId="65DC3D4D" w14:textId="530234CF" w:rsidR="00E4299E" w:rsidRDefault="00E4299E">
      <w:pPr>
        <w:rPr>
          <w:ins w:id="82" w:author="Madden, Wyatt" w:date="2025-05-03T20:46:00Z" w16du:dateUtc="2025-05-04T00:46:00Z"/>
          <w:rFonts w:ascii="Arial" w:hAnsi="Arial" w:cs="Arial"/>
          <w:color w:val="0A0A0A"/>
          <w:sz w:val="20"/>
          <w:szCs w:val="20"/>
          <w:shd w:val="clear" w:color="auto" w:fill="FEFEFE"/>
        </w:rPr>
      </w:pPr>
      <w:ins w:id="83" w:author="Madden, Wyatt" w:date="2025-05-03T20:32:00Z" w16du:dateUtc="2025-05-04T00:32:00Z">
        <w:r>
          <w:rPr>
            <w:rFonts w:ascii="Arial" w:hAnsi="Arial" w:cs="Arial"/>
            <w:color w:val="0A0A0A"/>
            <w:sz w:val="20"/>
            <w:szCs w:val="20"/>
            <w:shd w:val="clear" w:color="auto" w:fill="FEFEFE"/>
          </w:rPr>
          <w:t>Line 13</w:t>
        </w:r>
      </w:ins>
      <w:ins w:id="84" w:author="Madden, Wyatt" w:date="2025-05-03T20:46:00Z" w16du:dateUtc="2025-05-04T00:46:00Z">
        <w:r w:rsidR="000B235F">
          <w:rPr>
            <w:rFonts w:ascii="Arial" w:hAnsi="Arial" w:cs="Arial"/>
            <w:color w:val="0A0A0A"/>
            <w:sz w:val="20"/>
            <w:szCs w:val="20"/>
            <w:shd w:val="clear" w:color="auto" w:fill="FEFEFE"/>
          </w:rPr>
          <w:t>2</w:t>
        </w:r>
      </w:ins>
      <w:ins w:id="85" w:author="Madden, Wyatt" w:date="2025-05-03T20:32:00Z" w16du:dateUtc="2025-05-04T00:32:00Z">
        <w:r>
          <w:rPr>
            <w:rFonts w:ascii="Arial" w:hAnsi="Arial" w:cs="Arial"/>
            <w:color w:val="0A0A0A"/>
            <w:sz w:val="20"/>
            <w:szCs w:val="20"/>
            <w:shd w:val="clear" w:color="auto" w:fill="FEFEFE"/>
          </w:rPr>
          <w:t xml:space="preserve">: We agree with the comment and update “D” distance matrix to “d” distance scalar, to homogenize notation. </w:t>
        </w:r>
      </w:ins>
    </w:p>
    <w:p w14:paraId="4D44BD2D" w14:textId="6AD9674D" w:rsidR="000B235F" w:rsidRDefault="000B235F">
      <w:pPr>
        <w:rPr>
          <w:ins w:id="86" w:author="Madden, Wyatt" w:date="2025-05-03T21:17:00Z" w16du:dateUtc="2025-05-04T01:17:00Z"/>
          <w:rFonts w:ascii="Arial" w:hAnsi="Arial" w:cs="Arial"/>
          <w:color w:val="0A0A0A"/>
          <w:sz w:val="20"/>
          <w:szCs w:val="20"/>
          <w:shd w:val="clear" w:color="auto" w:fill="FEFEFE"/>
        </w:rPr>
      </w:pPr>
      <w:ins w:id="87" w:author="Madden, Wyatt" w:date="2025-05-03T20:46:00Z" w16du:dateUtc="2025-05-04T00:46:00Z">
        <w:r>
          <w:rPr>
            <w:rFonts w:ascii="Arial" w:hAnsi="Arial" w:cs="Arial"/>
            <w:color w:val="0A0A0A"/>
            <w:sz w:val="20"/>
            <w:szCs w:val="20"/>
            <w:shd w:val="clear" w:color="auto" w:fill="FEFEFE"/>
          </w:rPr>
          <w:t>Line 133: We agree with the revi</w:t>
        </w:r>
      </w:ins>
      <w:ins w:id="88" w:author="Madden, Wyatt" w:date="2025-05-03T20:47:00Z" w16du:dateUtc="2025-05-04T00:47:00Z">
        <w:r>
          <w:rPr>
            <w:rFonts w:ascii="Arial" w:hAnsi="Arial" w:cs="Arial"/>
            <w:color w:val="0A0A0A"/>
            <w:sz w:val="20"/>
            <w:szCs w:val="20"/>
            <w:shd w:val="clear" w:color="auto" w:fill="FEFEFE"/>
          </w:rPr>
          <w:t xml:space="preserve">ewer and add a citation and further explanation/justification for the ridge regression equivalence of the normal prior. </w:t>
        </w:r>
      </w:ins>
    </w:p>
    <w:p w14:paraId="513217B0" w14:textId="5818C134" w:rsidR="00347694" w:rsidRDefault="00347694">
      <w:pPr>
        <w:rPr>
          <w:ins w:id="89" w:author="Madden, Wyatt" w:date="2025-05-03T21:34:00Z" w16du:dateUtc="2025-05-04T01:34:00Z"/>
          <w:rFonts w:ascii="Arial" w:hAnsi="Arial" w:cs="Arial"/>
          <w:color w:val="0A0A0A"/>
          <w:sz w:val="20"/>
          <w:szCs w:val="20"/>
          <w:shd w:val="clear" w:color="auto" w:fill="FEFEFE"/>
        </w:rPr>
      </w:pPr>
      <w:ins w:id="90" w:author="Madden, Wyatt" w:date="2025-05-03T21:17:00Z" w16du:dateUtc="2025-05-04T01:17:00Z">
        <w:r>
          <w:rPr>
            <w:rFonts w:ascii="Arial" w:hAnsi="Arial" w:cs="Arial"/>
            <w:color w:val="0A0A0A"/>
            <w:sz w:val="20"/>
            <w:szCs w:val="20"/>
            <w:shd w:val="clear" w:color="auto" w:fill="FEFEFE"/>
          </w:rPr>
          <w:t xml:space="preserve">Line 160: We agree with the comment and add citations and further details. </w:t>
        </w:r>
      </w:ins>
    </w:p>
    <w:p w14:paraId="5EBA7E57" w14:textId="14362BB0" w:rsidR="00B708EB" w:rsidRDefault="00B708EB">
      <w:pPr>
        <w:rPr>
          <w:ins w:id="91" w:author="Madden, Wyatt" w:date="2025-05-03T21:54:00Z" w16du:dateUtc="2025-05-04T01:54:00Z"/>
          <w:rFonts w:ascii="Arial" w:hAnsi="Arial" w:cs="Arial"/>
          <w:color w:val="0A0A0A"/>
          <w:sz w:val="20"/>
          <w:szCs w:val="20"/>
          <w:shd w:val="clear" w:color="auto" w:fill="FEFEFE"/>
        </w:rPr>
      </w:pPr>
      <w:ins w:id="92" w:author="Madden, Wyatt" w:date="2025-05-03T21:34:00Z" w16du:dateUtc="2025-05-04T01:34:00Z">
        <w:r>
          <w:rPr>
            <w:rFonts w:ascii="Arial" w:hAnsi="Arial" w:cs="Arial"/>
            <w:color w:val="0A0A0A"/>
            <w:sz w:val="20"/>
            <w:szCs w:val="20"/>
            <w:shd w:val="clear" w:color="auto" w:fill="FEFEFE"/>
          </w:rPr>
          <w:t xml:space="preserve">Line 211: </w:t>
        </w:r>
      </w:ins>
      <w:ins w:id="93" w:author="Madden, Wyatt" w:date="2025-05-04T15:23:00Z" w16du:dateUtc="2025-05-04T19:23:00Z">
        <w:r w:rsidR="004B392E">
          <w:rPr>
            <w:rFonts w:ascii="Arial" w:hAnsi="Arial" w:cs="Arial"/>
            <w:color w:val="0A0A0A"/>
            <w:sz w:val="20"/>
            <w:szCs w:val="20"/>
            <w:shd w:val="clear" w:color="auto" w:fill="FEFEFE"/>
          </w:rPr>
          <w:t xml:space="preserve">In response to this </w:t>
        </w:r>
      </w:ins>
      <w:ins w:id="94" w:author="Madden, Wyatt" w:date="2025-05-04T15:24:00Z" w16du:dateUtc="2025-05-04T19:24:00Z">
        <w:r w:rsidR="004B392E">
          <w:rPr>
            <w:rFonts w:ascii="Arial" w:hAnsi="Arial" w:cs="Arial"/>
            <w:color w:val="0A0A0A"/>
            <w:sz w:val="20"/>
            <w:szCs w:val="20"/>
            <w:shd w:val="clear" w:color="auto" w:fill="FEFEFE"/>
          </w:rPr>
          <w:t>comment,</w:t>
        </w:r>
      </w:ins>
      <w:ins w:id="95" w:author="Madden, Wyatt" w:date="2025-05-04T15:23:00Z" w16du:dateUtc="2025-05-04T19:23:00Z">
        <w:r w:rsidR="004B392E">
          <w:rPr>
            <w:rFonts w:ascii="Arial" w:hAnsi="Arial" w:cs="Arial"/>
            <w:color w:val="0A0A0A"/>
            <w:sz w:val="20"/>
            <w:szCs w:val="20"/>
            <w:shd w:val="clear" w:color="auto" w:fill="FEFEFE"/>
          </w:rPr>
          <w:t xml:space="preserve"> we include AOD missingness information in the data description.</w:t>
        </w:r>
      </w:ins>
    </w:p>
    <w:p w14:paraId="12E45C61" w14:textId="1633124F" w:rsidR="00D27CDE" w:rsidRDefault="00D27CDE">
      <w:pPr>
        <w:rPr>
          <w:ins w:id="96" w:author="Madden, Wyatt" w:date="2025-05-03T21:55:00Z" w16du:dateUtc="2025-05-04T01:55:00Z"/>
          <w:rFonts w:ascii="Arial" w:hAnsi="Arial" w:cs="Arial"/>
          <w:color w:val="0A0A0A"/>
          <w:sz w:val="20"/>
          <w:szCs w:val="20"/>
          <w:shd w:val="clear" w:color="auto" w:fill="FEFEFE"/>
        </w:rPr>
      </w:pPr>
      <w:ins w:id="97" w:author="Madden, Wyatt" w:date="2025-05-03T21:54:00Z" w16du:dateUtc="2025-05-04T01:54:00Z">
        <w:r>
          <w:rPr>
            <w:rFonts w:ascii="Arial" w:hAnsi="Arial" w:cs="Arial"/>
            <w:color w:val="0A0A0A"/>
            <w:sz w:val="20"/>
            <w:szCs w:val="20"/>
            <w:shd w:val="clear" w:color="auto" w:fill="FEFEFE"/>
          </w:rPr>
          <w:t xml:space="preserve">Line 220: </w:t>
        </w:r>
      </w:ins>
      <w:ins w:id="98" w:author="Madden, Wyatt" w:date="2025-05-04T15:44:00Z" w16du:dateUtc="2025-05-04T19:44:00Z">
        <w:r w:rsidR="0040578F">
          <w:rPr>
            <w:rFonts w:ascii="Arial" w:hAnsi="Arial" w:cs="Arial"/>
            <w:color w:val="0A0A0A"/>
            <w:sz w:val="20"/>
            <w:szCs w:val="20"/>
            <w:shd w:val="clear" w:color="auto" w:fill="FEFEFE"/>
          </w:rPr>
          <w:t xml:space="preserve">We agree with this comment and add units to the figure 2 </w:t>
        </w:r>
      </w:ins>
      <w:ins w:id="99" w:author="Madden, Wyatt" w:date="2025-05-04T15:49:00Z" w16du:dateUtc="2025-05-04T19:49:00Z">
        <w:r w:rsidR="00064E17">
          <w:rPr>
            <w:rFonts w:ascii="Arial" w:hAnsi="Arial" w:cs="Arial"/>
            <w:color w:val="0A0A0A"/>
            <w:sz w:val="20"/>
            <w:szCs w:val="20"/>
            <w:shd w:val="clear" w:color="auto" w:fill="FEFEFE"/>
          </w:rPr>
          <w:t>measurements and</w:t>
        </w:r>
      </w:ins>
      <w:ins w:id="100" w:author="Madden, Wyatt" w:date="2025-05-04T15:45:00Z" w16du:dateUtc="2025-05-04T19:45:00Z">
        <w:r w:rsidR="0040578F">
          <w:rPr>
            <w:rFonts w:ascii="Arial" w:hAnsi="Arial" w:cs="Arial"/>
            <w:color w:val="0A0A0A"/>
            <w:sz w:val="20"/>
            <w:szCs w:val="20"/>
            <w:shd w:val="clear" w:color="auto" w:fill="FEFEFE"/>
          </w:rPr>
          <w:t xml:space="preserve"> replace "observed CTM" with CTM PM2.5 Simulations"</w:t>
        </w:r>
      </w:ins>
    </w:p>
    <w:p w14:paraId="31A47C61" w14:textId="437C21AC" w:rsidR="00D27CDE" w:rsidRDefault="00D27CDE">
      <w:pPr>
        <w:rPr>
          <w:ins w:id="101" w:author="Madden, Wyatt" w:date="2025-05-03T18:30:00Z" w16du:dateUtc="2025-05-03T22:30:00Z"/>
          <w:rFonts w:ascii="Arial" w:hAnsi="Arial" w:cs="Arial"/>
          <w:color w:val="0A0A0A"/>
          <w:sz w:val="20"/>
          <w:szCs w:val="20"/>
          <w:shd w:val="clear" w:color="auto" w:fill="FEFEFE"/>
        </w:rPr>
      </w:pPr>
      <w:ins w:id="102" w:author="Madden, Wyatt" w:date="2025-05-03T21:55:00Z" w16du:dateUtc="2025-05-04T01:55:00Z">
        <w:r>
          <w:rPr>
            <w:rFonts w:ascii="Arial" w:hAnsi="Arial" w:cs="Arial"/>
            <w:color w:val="0A0A0A"/>
            <w:sz w:val="20"/>
            <w:szCs w:val="20"/>
            <w:shd w:val="clear" w:color="auto" w:fill="FEFEFE"/>
          </w:rPr>
          <w:t xml:space="preserve">Line 342: </w:t>
        </w:r>
      </w:ins>
      <w:ins w:id="103" w:author="Madden, Wyatt" w:date="2025-05-04T15:45:00Z" w16du:dateUtc="2025-05-04T19:45:00Z">
        <w:r w:rsidR="0040578F">
          <w:rPr>
            <w:rFonts w:ascii="Arial" w:hAnsi="Arial" w:cs="Arial"/>
            <w:color w:val="0A0A0A"/>
            <w:sz w:val="20"/>
            <w:szCs w:val="20"/>
            <w:shd w:val="clear" w:color="auto" w:fill="FEFEFE"/>
          </w:rPr>
          <w:t>We</w:t>
        </w:r>
      </w:ins>
      <w:ins w:id="104" w:author="Madden, Wyatt" w:date="2025-05-04T15:46:00Z" w16du:dateUtc="2025-05-04T19:46:00Z">
        <w:r w:rsidR="0040578F">
          <w:rPr>
            <w:rFonts w:ascii="Arial" w:hAnsi="Arial" w:cs="Arial"/>
            <w:color w:val="0A0A0A"/>
            <w:sz w:val="20"/>
            <w:szCs w:val="20"/>
            <w:shd w:val="clear" w:color="auto" w:fill="FEFEFE"/>
          </w:rPr>
          <w:t xml:space="preserve"> note that the spatial (and other variants) of CV</w:t>
        </w:r>
        <w:r w:rsidR="00064E17">
          <w:rPr>
            <w:rFonts w:ascii="Arial" w:hAnsi="Arial" w:cs="Arial"/>
            <w:color w:val="0A0A0A"/>
            <w:sz w:val="20"/>
            <w:szCs w:val="20"/>
            <w:shd w:val="clear" w:color="auto" w:fill="FEFEFE"/>
          </w:rPr>
          <w:t xml:space="preserve"> typically do perform worse than regular </w:t>
        </w:r>
        <w:proofErr w:type="gramStart"/>
        <w:r w:rsidR="00064E17">
          <w:rPr>
            <w:rFonts w:ascii="Arial" w:hAnsi="Arial" w:cs="Arial"/>
            <w:color w:val="0A0A0A"/>
            <w:sz w:val="20"/>
            <w:szCs w:val="20"/>
            <w:shd w:val="clear" w:color="auto" w:fill="FEFEFE"/>
          </w:rPr>
          <w:t>CV, but</w:t>
        </w:r>
        <w:proofErr w:type="gramEnd"/>
        <w:r w:rsidR="00064E17">
          <w:rPr>
            <w:rFonts w:ascii="Arial" w:hAnsi="Arial" w:cs="Arial"/>
            <w:color w:val="0A0A0A"/>
            <w:sz w:val="20"/>
            <w:szCs w:val="20"/>
            <w:shd w:val="clear" w:color="auto" w:fill="FEFEFE"/>
          </w:rPr>
          <w:t xml:space="preserve"> provide an indication of how well the spatial interpolation </w:t>
        </w:r>
      </w:ins>
      <w:ins w:id="105" w:author="Madden, Wyatt" w:date="2025-05-04T15:47:00Z" w16du:dateUtc="2025-05-04T19:47:00Z">
        <w:r w:rsidR="00064E17">
          <w:rPr>
            <w:rFonts w:ascii="Arial" w:hAnsi="Arial" w:cs="Arial"/>
            <w:color w:val="0A0A0A"/>
            <w:sz w:val="20"/>
            <w:szCs w:val="20"/>
            <w:shd w:val="clear" w:color="auto" w:fill="FEFEFE"/>
          </w:rPr>
          <w:t>components of the model perform. We also include all CV types to give the reader an indication of the functionality included in the R package. While we agree that further analysis of AOD m</w:t>
        </w:r>
      </w:ins>
      <w:ins w:id="106" w:author="Madden, Wyatt" w:date="2025-05-04T15:48:00Z" w16du:dateUtc="2025-05-04T19:48:00Z">
        <w:r w:rsidR="00064E17">
          <w:rPr>
            <w:rFonts w:ascii="Arial" w:hAnsi="Arial" w:cs="Arial"/>
            <w:color w:val="0A0A0A"/>
            <w:sz w:val="20"/>
            <w:szCs w:val="20"/>
            <w:shd w:val="clear" w:color="auto" w:fill="FEFEFE"/>
          </w:rPr>
          <w:t>easurement availability and how it affects the improvement of the ensemble result would be useful, we think that this is outside the scope of this technical note, as our primarily contribution is introducing a user-friendly statistical workflow</w:t>
        </w:r>
      </w:ins>
      <w:ins w:id="107" w:author="Madden, Wyatt" w:date="2025-05-04T15:49:00Z" w16du:dateUtc="2025-05-04T19:49:00Z">
        <w:r w:rsidR="00064E17">
          <w:rPr>
            <w:rFonts w:ascii="Arial" w:hAnsi="Arial" w:cs="Arial"/>
            <w:color w:val="0A0A0A"/>
            <w:sz w:val="20"/>
            <w:szCs w:val="20"/>
            <w:shd w:val="clear" w:color="auto" w:fill="FEFEFE"/>
          </w:rPr>
          <w:t xml:space="preserve"> rather than providing analyses for a full research article. </w:t>
        </w:r>
      </w:ins>
    </w:p>
    <w:p w14:paraId="1876D0AF" w14:textId="77777777" w:rsidR="00A057C6" w:rsidRDefault="00A057C6">
      <w:pPr>
        <w:rPr>
          <w:ins w:id="108" w:author="Madden, Wyatt" w:date="2025-05-03T18:27:00Z" w16du:dateUtc="2025-05-03T22:27:00Z"/>
          <w:rFonts w:ascii="Arial" w:hAnsi="Arial" w:cs="Arial"/>
          <w:color w:val="0A0A0A"/>
          <w:sz w:val="20"/>
          <w:szCs w:val="20"/>
          <w:shd w:val="clear" w:color="auto" w:fill="FEFEFE"/>
        </w:rPr>
      </w:pPr>
    </w:p>
    <w:p w14:paraId="5E0BABFA" w14:textId="77777777" w:rsidR="00A057C6" w:rsidRDefault="00A057C6">
      <w:pPr>
        <w:rPr>
          <w:ins w:id="109" w:author="Madden, Wyatt" w:date="2025-05-03T18:28:00Z" w16du:dateUtc="2025-05-03T22:28:00Z"/>
          <w:rFonts w:ascii="Arial" w:hAnsi="Arial" w:cs="Arial"/>
          <w:color w:val="0A0A0A"/>
          <w:sz w:val="20"/>
          <w:szCs w:val="20"/>
          <w:shd w:val="clear" w:color="auto" w:fill="FEFEFE"/>
        </w:rPr>
      </w:pPr>
    </w:p>
    <w:p w14:paraId="47D4BBAD" w14:textId="77777777" w:rsidR="00A057C6" w:rsidDel="00A057C6" w:rsidRDefault="00A057C6">
      <w:pPr>
        <w:rPr>
          <w:del w:id="110" w:author="Madden, Wyatt" w:date="2025-05-03T18:28:00Z" w16du:dateUtc="2025-05-03T22:28:00Z"/>
          <w:rFonts w:ascii="Arial" w:hAnsi="Arial" w:cs="Arial"/>
          <w:color w:val="0A0A0A"/>
          <w:sz w:val="20"/>
          <w:szCs w:val="20"/>
          <w:shd w:val="clear" w:color="auto" w:fill="FEFEFE"/>
        </w:rPr>
      </w:pPr>
    </w:p>
    <w:p w14:paraId="735EC210" w14:textId="77777777" w:rsidR="00515381" w:rsidDel="00A057C6" w:rsidRDefault="00515381">
      <w:pPr>
        <w:rPr>
          <w:del w:id="111" w:author="Madden, Wyatt" w:date="2025-05-03T18:28:00Z" w16du:dateUtc="2025-05-03T22:28:00Z"/>
          <w:rFonts w:ascii="Arial" w:hAnsi="Arial" w:cs="Arial"/>
          <w:color w:val="0A0A0A"/>
          <w:sz w:val="20"/>
          <w:szCs w:val="20"/>
          <w:shd w:val="clear" w:color="auto" w:fill="FEFEFE"/>
        </w:rPr>
      </w:pPr>
    </w:p>
    <w:p w14:paraId="71ACE4F4" w14:textId="77777777" w:rsidR="00515381" w:rsidRDefault="00515381">
      <w:pPr>
        <w:rPr>
          <w:rFonts w:ascii="Arial" w:hAnsi="Arial" w:cs="Arial"/>
          <w:color w:val="0A0A0A"/>
          <w:sz w:val="20"/>
          <w:szCs w:val="20"/>
          <w:shd w:val="clear" w:color="auto" w:fill="FEFEFE"/>
        </w:rPr>
      </w:pPr>
    </w:p>
    <w:p w14:paraId="35718AC7" w14:textId="77777777" w:rsidR="00A95074" w:rsidRDefault="00A95074">
      <w:pPr>
        <w:rPr>
          <w:rFonts w:ascii="Arial" w:hAnsi="Arial" w:cs="Arial"/>
          <w:color w:val="0A0A0A"/>
          <w:sz w:val="20"/>
          <w:szCs w:val="20"/>
          <w:shd w:val="clear" w:color="auto" w:fill="FEFEFE"/>
        </w:rPr>
      </w:pPr>
    </w:p>
    <w:p w14:paraId="0EDC979F" w14:textId="77777777" w:rsidR="00A95074" w:rsidRDefault="00A95074">
      <w:pPr>
        <w:rPr>
          <w:rFonts w:ascii="Arial" w:hAnsi="Arial" w:cs="Arial"/>
          <w:color w:val="0A0A0A"/>
          <w:sz w:val="20"/>
          <w:szCs w:val="20"/>
          <w:shd w:val="clear" w:color="auto" w:fill="FEFEFE"/>
        </w:rPr>
      </w:pPr>
    </w:p>
    <w:p w14:paraId="592E5DCD" w14:textId="77777777" w:rsidR="00515381" w:rsidRDefault="00515381">
      <w:pPr>
        <w:rPr>
          <w:rFonts w:ascii="Arial" w:hAnsi="Arial" w:cs="Arial"/>
          <w:color w:val="0A0A0A"/>
          <w:sz w:val="20"/>
          <w:szCs w:val="20"/>
          <w:shd w:val="clear" w:color="auto" w:fill="FEFEFE"/>
        </w:rPr>
      </w:pPr>
    </w:p>
    <w:p w14:paraId="18D34DC2" w14:textId="77777777" w:rsidR="00515381" w:rsidRDefault="00515381">
      <w:pPr>
        <w:rPr>
          <w:rFonts w:ascii="Arial" w:hAnsi="Arial" w:cs="Arial"/>
          <w:color w:val="0A0A0A"/>
          <w:sz w:val="20"/>
          <w:szCs w:val="20"/>
          <w:shd w:val="clear" w:color="auto" w:fill="FEFEFE"/>
        </w:rPr>
      </w:pPr>
    </w:p>
    <w:p w14:paraId="1E22BF64" w14:textId="77777777" w:rsidR="00515381" w:rsidRDefault="00515381">
      <w:pPr>
        <w:rPr>
          <w:rFonts w:ascii="Arial" w:hAnsi="Arial" w:cs="Arial"/>
          <w:color w:val="0A0A0A"/>
          <w:sz w:val="20"/>
          <w:szCs w:val="20"/>
          <w:shd w:val="clear" w:color="auto" w:fill="FEFEFE"/>
        </w:rPr>
      </w:pPr>
    </w:p>
    <w:p w14:paraId="64D2143A" w14:textId="77777777" w:rsidR="00515381" w:rsidRDefault="00515381">
      <w:pPr>
        <w:rPr>
          <w:rFonts w:ascii="Arial" w:hAnsi="Arial" w:cs="Arial"/>
          <w:color w:val="0A0A0A"/>
          <w:sz w:val="20"/>
          <w:szCs w:val="20"/>
          <w:shd w:val="clear" w:color="auto" w:fill="FEFEFE"/>
        </w:rPr>
      </w:pPr>
    </w:p>
    <w:p w14:paraId="23B913B2" w14:textId="77777777" w:rsidR="00515381" w:rsidRDefault="00515381">
      <w:pPr>
        <w:rPr>
          <w:rFonts w:ascii="Arial" w:hAnsi="Arial" w:cs="Arial"/>
          <w:color w:val="0A0A0A"/>
          <w:sz w:val="20"/>
          <w:szCs w:val="20"/>
          <w:shd w:val="clear" w:color="auto" w:fill="FEFEFE"/>
        </w:rPr>
      </w:pPr>
    </w:p>
    <w:p w14:paraId="2E2D73C9" w14:textId="2E897B4E" w:rsidR="00515381" w:rsidRDefault="00515381">
      <w:r>
        <w:t>Reviewer 2</w:t>
      </w:r>
    </w:p>
    <w:p w14:paraId="52C043B1" w14:textId="77777777" w:rsidR="00515381" w:rsidRDefault="00515381" w:rsidP="00515381">
      <w:pPr>
        <w:pStyle w:val="p1"/>
        <w:numPr>
          <w:ilvl w:val="0"/>
          <w:numId w:val="2"/>
        </w:numPr>
      </w:pPr>
      <w:r>
        <w:t>Does the introduction provide sufficient background and include all relevant references?</w:t>
      </w:r>
    </w:p>
    <w:p w14:paraId="34F1BDCF"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Apple Color Emoji" w:hAnsi="Apple Color Emoji" w:cs="Apple Color Emoji"/>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390B863E" w14:textId="77777777" w:rsidR="00515381" w:rsidRDefault="00515381" w:rsidP="00515381">
      <w:pPr>
        <w:pStyle w:val="p1"/>
        <w:numPr>
          <w:ilvl w:val="0"/>
          <w:numId w:val="2"/>
        </w:numPr>
      </w:pPr>
      <w:r>
        <w:t>Is the research design appropriate?</w:t>
      </w:r>
    </w:p>
    <w:p w14:paraId="0A29BC69" w14:textId="77777777" w:rsidR="00515381" w:rsidRDefault="00515381" w:rsidP="00515381">
      <w:pPr>
        <w:pStyle w:val="p1"/>
        <w:ind w:left="720"/>
      </w:pPr>
      <w:r>
        <w:rPr>
          <w:rFonts w:ascii="Segoe UI Symbol" w:hAnsi="Segoe UI Symbol" w:cs="Segoe UI Symbol"/>
        </w:rPr>
        <w:lastRenderedPageBreak/>
        <w:t>☐</w:t>
      </w:r>
      <w:r>
        <w:t xml:space="preserve"> Yes</w:t>
      </w:r>
      <w:r>
        <w:t> </w:t>
      </w:r>
      <w:r>
        <w:t> </w:t>
      </w:r>
      <w:r>
        <w:rPr>
          <w:rFonts w:ascii="Segoe UI Symbol" w:hAnsi="Segoe UI Symbol" w:cs="Segoe UI Symbol"/>
        </w:rPr>
        <w:t>☐</w:t>
      </w:r>
      <w:r>
        <w:t xml:space="preserve"> Can be improved</w:t>
      </w:r>
      <w:r>
        <w:t> </w:t>
      </w:r>
      <w:r>
        <w:t> </w:t>
      </w:r>
      <w:r>
        <w:rPr>
          <w:rFonts w:ascii="Segoe UI Symbol" w:hAnsi="Segoe UI Symbol" w:cs="Segoe UI Symbol"/>
        </w:rPr>
        <w:t>☐</w:t>
      </w:r>
      <w:r>
        <w:t xml:space="preserve"> Must be improved</w:t>
      </w:r>
      <w:r>
        <w:t> </w:t>
      </w:r>
      <w:r>
        <w:t> </w:t>
      </w:r>
      <w:r>
        <w:rPr>
          <w:rFonts w:ascii="Apple Color Emoji" w:hAnsi="Apple Color Emoji" w:cs="Apple Color Emoji"/>
        </w:rPr>
        <w:t>☑</w:t>
      </w:r>
      <w:r>
        <w:t xml:space="preserve"> Not applicable</w:t>
      </w:r>
    </w:p>
    <w:p w14:paraId="7E2DD159" w14:textId="77777777" w:rsidR="00515381" w:rsidRDefault="00515381" w:rsidP="00515381">
      <w:pPr>
        <w:pStyle w:val="p1"/>
        <w:numPr>
          <w:ilvl w:val="0"/>
          <w:numId w:val="2"/>
        </w:numPr>
      </w:pPr>
      <w:r>
        <w:t>Are the methods adequately described?</w:t>
      </w:r>
    </w:p>
    <w:p w14:paraId="3EC52EEE" w14:textId="77777777" w:rsidR="00515381" w:rsidRDefault="00515381" w:rsidP="00515381">
      <w:pPr>
        <w:pStyle w:val="p1"/>
        <w:ind w:left="720"/>
      </w:pPr>
      <w:r>
        <w:rPr>
          <w:rFonts w:ascii="Apple Color Emoji" w:hAnsi="Apple Color Emoji" w:cs="Apple Color Emoji"/>
        </w:rPr>
        <w:t>☑</w:t>
      </w:r>
      <w:r>
        <w:t xml:space="preserve"> Yes</w:t>
      </w:r>
      <w:r>
        <w:t> </w:t>
      </w:r>
      <w:r>
        <w:t> </w:t>
      </w:r>
      <w:r>
        <w:rPr>
          <w:rFonts w:ascii="Segoe UI Symbol" w:hAnsi="Segoe UI Symbol" w:cs="Segoe UI Symbol"/>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2DA63402" w14:textId="77777777" w:rsidR="00515381" w:rsidRDefault="00515381" w:rsidP="00515381">
      <w:pPr>
        <w:pStyle w:val="p1"/>
        <w:numPr>
          <w:ilvl w:val="0"/>
          <w:numId w:val="2"/>
        </w:numPr>
      </w:pPr>
      <w:r>
        <w:t>Are the results clearly presented?</w:t>
      </w:r>
    </w:p>
    <w:p w14:paraId="5C25F882" w14:textId="77777777" w:rsidR="00515381" w:rsidRDefault="00515381" w:rsidP="00515381">
      <w:pPr>
        <w:pStyle w:val="p1"/>
        <w:ind w:left="720"/>
      </w:pPr>
      <w:r>
        <w:rPr>
          <w:rFonts w:ascii="Apple Color Emoji" w:hAnsi="Apple Color Emoji" w:cs="Apple Color Emoji"/>
        </w:rPr>
        <w:t>☑</w:t>
      </w:r>
      <w:r>
        <w:t xml:space="preserve"> Yes</w:t>
      </w:r>
      <w:r>
        <w:t> </w:t>
      </w:r>
      <w:r>
        <w:t> </w:t>
      </w:r>
      <w:r>
        <w:rPr>
          <w:rFonts w:ascii="Segoe UI Symbol" w:hAnsi="Segoe UI Symbol" w:cs="Segoe UI Symbol"/>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37BB6D84" w14:textId="77777777" w:rsidR="00515381" w:rsidRDefault="00515381" w:rsidP="00515381">
      <w:pPr>
        <w:pStyle w:val="p1"/>
        <w:numPr>
          <w:ilvl w:val="0"/>
          <w:numId w:val="2"/>
        </w:numPr>
      </w:pPr>
      <w:r>
        <w:t>Are the conclusions supported by the results?</w:t>
      </w:r>
    </w:p>
    <w:p w14:paraId="2C653613" w14:textId="77777777" w:rsidR="00515381" w:rsidRDefault="00515381" w:rsidP="00515381">
      <w:pPr>
        <w:pStyle w:val="p1"/>
        <w:ind w:left="720"/>
      </w:pPr>
      <w:r>
        <w:rPr>
          <w:rFonts w:ascii="Apple Color Emoji" w:hAnsi="Apple Color Emoji" w:cs="Apple Color Emoji"/>
        </w:rPr>
        <w:t>☑</w:t>
      </w:r>
      <w:r>
        <w:t xml:space="preserve"> Yes</w:t>
      </w:r>
      <w:r>
        <w:t> </w:t>
      </w:r>
      <w:r>
        <w:t> </w:t>
      </w:r>
      <w:r>
        <w:rPr>
          <w:rFonts w:ascii="Segoe UI Symbol" w:hAnsi="Segoe UI Symbol" w:cs="Segoe UI Symbol"/>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41D83791" w14:textId="77777777" w:rsidR="00515381" w:rsidRDefault="009520B8" w:rsidP="00515381">
      <w:pPr>
        <w:rPr>
          <w:rStyle w:val="s1"/>
          <w:rFonts w:eastAsiaTheme="majorEastAsia"/>
        </w:rPr>
      </w:pPr>
      <w:r w:rsidRPr="009520B8">
        <w:rPr>
          <w:rStyle w:val="s1"/>
          <w:rFonts w:eastAsiaTheme="majorEastAsia"/>
          <w:noProof/>
          <w14:ligatures w14:val="standardContextual"/>
        </w:rPr>
        <w:pict w14:anchorId="1A1FD878">
          <v:rect id="_x0000_i1026" alt="" style="width:468pt;height:.05pt;mso-width-percent:0;mso-height-percent:0;mso-width-percent:0;mso-height-percent:0" o:hralign="center" o:hrstd="t" o:hr="t" fillcolor="#a0a0a0" stroked="f"/>
        </w:pict>
      </w:r>
    </w:p>
    <w:p w14:paraId="64267CF1" w14:textId="77777777" w:rsidR="00515381" w:rsidRDefault="00515381"/>
    <w:p w14:paraId="430FEE7D"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br/>
        <w:t xml:space="preserve">Authors present a statistical and modelling procedure using R package </w:t>
      </w:r>
      <w:proofErr w:type="gramStart"/>
      <w:r>
        <w:rPr>
          <w:rFonts w:ascii="Arial" w:hAnsi="Arial" w:cs="Arial"/>
          <w:color w:val="0A0A0A"/>
          <w:sz w:val="20"/>
          <w:szCs w:val="20"/>
        </w:rPr>
        <w:t>software  aimed</w:t>
      </w:r>
      <w:proofErr w:type="gramEnd"/>
      <w:r>
        <w:rPr>
          <w:rFonts w:ascii="Arial" w:hAnsi="Arial" w:cs="Arial"/>
          <w:color w:val="0A0A0A"/>
          <w:sz w:val="20"/>
          <w:szCs w:val="20"/>
        </w:rPr>
        <w:t xml:space="preserve"> to modelling and forecast PM2,5 </w:t>
      </w:r>
      <w:proofErr w:type="gramStart"/>
      <w:r>
        <w:rPr>
          <w:rFonts w:ascii="Arial" w:hAnsi="Arial" w:cs="Arial"/>
          <w:color w:val="0A0A0A"/>
          <w:sz w:val="20"/>
          <w:szCs w:val="20"/>
        </w:rPr>
        <w:t>concentrations.  .</w:t>
      </w:r>
      <w:proofErr w:type="gramEnd"/>
    </w:p>
    <w:p w14:paraId="553D0614"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t xml:space="preserve">The paper is a technical </w:t>
      </w:r>
      <w:proofErr w:type="gramStart"/>
      <w:r>
        <w:rPr>
          <w:rFonts w:ascii="Arial" w:hAnsi="Arial" w:cs="Arial"/>
          <w:color w:val="0A0A0A"/>
          <w:sz w:val="20"/>
          <w:szCs w:val="20"/>
        </w:rPr>
        <w:t>report</w:t>
      </w:r>
      <w:proofErr w:type="gramEnd"/>
      <w:r>
        <w:rPr>
          <w:rFonts w:ascii="Arial" w:hAnsi="Arial" w:cs="Arial"/>
          <w:color w:val="0A0A0A"/>
          <w:sz w:val="20"/>
          <w:szCs w:val="20"/>
        </w:rPr>
        <w:t xml:space="preserve"> so it describes the used procedure. The manuscript is clear and is presented in a well-structured manner.  Figures are relevant and clear</w:t>
      </w:r>
    </w:p>
    <w:p w14:paraId="211F10D9"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t> </w:t>
      </w:r>
    </w:p>
    <w:p w14:paraId="3FD617AB"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t>Cited references are relevant but not recent and they need to be updated.</w:t>
      </w:r>
    </w:p>
    <w:p w14:paraId="1356D5DD" w14:textId="77777777" w:rsidR="00515381" w:rsidRDefault="00515381" w:rsidP="00515381">
      <w:pPr>
        <w:pStyle w:val="NormalWeb"/>
        <w:shd w:val="clear" w:color="auto" w:fill="FEFEFE"/>
        <w:rPr>
          <w:ins w:id="112" w:author="Madden, Wyatt" w:date="2025-05-03T18:09:00Z" w16du:dateUtc="2025-05-03T22:09:00Z"/>
          <w:rFonts w:ascii="Arial" w:hAnsi="Arial" w:cs="Arial"/>
          <w:color w:val="0A0A0A"/>
          <w:sz w:val="20"/>
          <w:szCs w:val="20"/>
        </w:rPr>
      </w:pPr>
      <w:r>
        <w:rPr>
          <w:rFonts w:ascii="Arial" w:hAnsi="Arial" w:cs="Arial"/>
          <w:color w:val="0A0A0A"/>
          <w:sz w:val="20"/>
          <w:szCs w:val="20"/>
        </w:rPr>
        <w:t>Supplementary file is important to understand this technical report</w:t>
      </w:r>
    </w:p>
    <w:p w14:paraId="031E9CB7" w14:textId="77777777" w:rsidR="005E2EB2" w:rsidRDefault="005E2EB2" w:rsidP="00515381">
      <w:pPr>
        <w:pStyle w:val="NormalWeb"/>
        <w:shd w:val="clear" w:color="auto" w:fill="FEFEFE"/>
        <w:rPr>
          <w:ins w:id="113" w:author="Madden, Wyatt" w:date="2025-05-03T18:09:00Z" w16du:dateUtc="2025-05-03T22:09:00Z"/>
          <w:rFonts w:ascii="Arial" w:hAnsi="Arial" w:cs="Arial"/>
          <w:color w:val="0A0A0A"/>
          <w:sz w:val="20"/>
          <w:szCs w:val="20"/>
        </w:rPr>
      </w:pPr>
    </w:p>
    <w:p w14:paraId="6AC1320E" w14:textId="45712D73" w:rsidR="005E2EB2" w:rsidDel="001C440F" w:rsidRDefault="005E2EB2" w:rsidP="00515381">
      <w:pPr>
        <w:pStyle w:val="NormalWeb"/>
        <w:shd w:val="clear" w:color="auto" w:fill="FEFEFE"/>
        <w:rPr>
          <w:del w:id="114" w:author="Madden, Wyatt" w:date="2025-05-04T16:34:00Z" w16du:dateUtc="2025-05-04T20:34:00Z"/>
          <w:rFonts w:ascii="Arial" w:hAnsi="Arial" w:cs="Arial"/>
          <w:color w:val="0A0A0A"/>
          <w:sz w:val="20"/>
          <w:szCs w:val="20"/>
        </w:rPr>
      </w:pPr>
      <w:ins w:id="115" w:author="Madden, Wyatt" w:date="2025-05-03T18:09:00Z" w16du:dateUtc="2025-05-03T22:09:00Z">
        <w:r>
          <w:rPr>
            <w:rFonts w:ascii="Arial" w:hAnsi="Arial" w:cs="Arial"/>
            <w:color w:val="0A0A0A"/>
            <w:sz w:val="20"/>
            <w:szCs w:val="20"/>
          </w:rPr>
          <w:t xml:space="preserve">We thank the review for the positive comments and agree that additional recent references will strengthen the </w:t>
        </w:r>
      </w:ins>
      <w:ins w:id="116" w:author="Madden, Wyatt" w:date="2025-05-03T18:10:00Z" w16du:dateUtc="2025-05-03T22:10:00Z">
        <w:r>
          <w:rPr>
            <w:rFonts w:ascii="Arial" w:hAnsi="Arial" w:cs="Arial"/>
            <w:color w:val="0A0A0A"/>
            <w:sz w:val="20"/>
            <w:szCs w:val="20"/>
          </w:rPr>
          <w:t xml:space="preserve">paper. </w:t>
        </w:r>
      </w:ins>
      <w:ins w:id="117" w:author="Madden, Wyatt" w:date="2025-05-04T16:33:00Z" w16du:dateUtc="2025-05-04T20:33:00Z">
        <w:r w:rsidR="001C440F">
          <w:rPr>
            <w:rFonts w:ascii="Arial" w:hAnsi="Arial" w:cs="Arial"/>
            <w:color w:val="0A0A0A"/>
            <w:sz w:val="20"/>
            <w:szCs w:val="20"/>
          </w:rPr>
          <w:t xml:space="preserve">To this aim we have added </w:t>
        </w:r>
      </w:ins>
      <w:ins w:id="118" w:author="Madden, Wyatt" w:date="2025-05-04T16:34:00Z" w16du:dateUtc="2025-05-04T20:34:00Z">
        <w:r w:rsidR="001C440F">
          <w:rPr>
            <w:rFonts w:ascii="Arial" w:hAnsi="Arial" w:cs="Arial"/>
            <w:color w:val="0A0A0A"/>
            <w:sz w:val="20"/>
            <w:szCs w:val="20"/>
          </w:rPr>
          <w:t>several</w:t>
        </w:r>
      </w:ins>
      <w:ins w:id="119" w:author="Madden, Wyatt" w:date="2025-05-04T16:33:00Z" w16du:dateUtc="2025-05-04T20:33:00Z">
        <w:r w:rsidR="001C440F">
          <w:rPr>
            <w:rFonts w:ascii="Arial" w:hAnsi="Arial" w:cs="Arial"/>
            <w:color w:val="0A0A0A"/>
            <w:sz w:val="20"/>
            <w:szCs w:val="20"/>
          </w:rPr>
          <w:t xml:space="preserve"> more recent references related to PM2.5 prediction (using statistical/predictive methods for either CTM, AOD, or both </w:t>
        </w:r>
      </w:ins>
      <w:ins w:id="120" w:author="Madden, Wyatt" w:date="2025-05-04T16:34:00Z" w16du:dateUtc="2025-05-04T20:34:00Z">
        <w:r w:rsidR="001C440F">
          <w:rPr>
            <w:rFonts w:ascii="Arial" w:hAnsi="Arial" w:cs="Arial"/>
            <w:color w:val="0A0A0A"/>
            <w:sz w:val="20"/>
            <w:szCs w:val="20"/>
          </w:rPr>
          <w:t xml:space="preserve">CTM and AOD). </w:t>
        </w:r>
      </w:ins>
    </w:p>
    <w:p w14:paraId="534E45A4" w14:textId="16D51972" w:rsidR="00515381" w:rsidDel="001C440F" w:rsidRDefault="00515381">
      <w:pPr>
        <w:rPr>
          <w:del w:id="121" w:author="Madden, Wyatt" w:date="2025-05-04T16:34:00Z" w16du:dateUtc="2025-05-04T20:34:00Z"/>
        </w:rPr>
      </w:pPr>
    </w:p>
    <w:p w14:paraId="2048558D" w14:textId="083DE876" w:rsidR="00515381" w:rsidDel="001C440F" w:rsidRDefault="00515381">
      <w:pPr>
        <w:rPr>
          <w:del w:id="122" w:author="Madden, Wyatt" w:date="2025-05-04T16:34:00Z" w16du:dateUtc="2025-05-04T20:34:00Z"/>
        </w:rPr>
      </w:pPr>
    </w:p>
    <w:p w14:paraId="2B3DEE9C" w14:textId="77777777" w:rsidR="00515381" w:rsidRDefault="00515381" w:rsidP="001C440F">
      <w:pPr>
        <w:pStyle w:val="NormalWeb"/>
        <w:shd w:val="clear" w:color="auto" w:fill="FEFEFE"/>
        <w:pPrChange w:id="123" w:author="Madden, Wyatt" w:date="2025-05-04T16:34:00Z" w16du:dateUtc="2025-05-04T20:34:00Z">
          <w:pPr/>
        </w:pPrChange>
      </w:pPr>
    </w:p>
    <w:p w14:paraId="11C9167A" w14:textId="77777777" w:rsidR="00515381" w:rsidRDefault="00515381"/>
    <w:p w14:paraId="67D70CDD" w14:textId="77777777" w:rsidR="00515381" w:rsidRDefault="00515381"/>
    <w:p w14:paraId="11960FC5" w14:textId="77777777" w:rsidR="00515381" w:rsidRDefault="00515381"/>
    <w:p w14:paraId="05DCDDE3" w14:textId="77777777" w:rsidR="00515381" w:rsidRDefault="00515381"/>
    <w:p w14:paraId="1DB25263" w14:textId="77777777" w:rsidR="00515381" w:rsidRDefault="00515381"/>
    <w:p w14:paraId="3048C47E" w14:textId="3551387E" w:rsidR="00515381" w:rsidRDefault="00515381">
      <w:r>
        <w:t xml:space="preserve">Review 3 </w:t>
      </w:r>
    </w:p>
    <w:p w14:paraId="46875FD6" w14:textId="77777777" w:rsidR="00515381" w:rsidRDefault="00515381"/>
    <w:p w14:paraId="557D3E1A" w14:textId="77777777" w:rsidR="00515381" w:rsidRDefault="00515381" w:rsidP="00515381">
      <w:pPr>
        <w:pStyle w:val="p1"/>
        <w:numPr>
          <w:ilvl w:val="0"/>
          <w:numId w:val="3"/>
        </w:numPr>
      </w:pPr>
      <w:r>
        <w:t>Does the introduction provide sufficient background and include all relevant references?</w:t>
      </w:r>
    </w:p>
    <w:p w14:paraId="40C4443C"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Segoe UI Symbol" w:hAnsi="Segoe UI Symbol" w:cs="Segoe UI Symbol"/>
        </w:rPr>
        <w:t>☐</w:t>
      </w:r>
      <w:r>
        <w:t xml:space="preserve"> Can be improved</w:t>
      </w:r>
      <w:r>
        <w:t> </w:t>
      </w:r>
      <w:r>
        <w:t> </w:t>
      </w:r>
      <w:r>
        <w:rPr>
          <w:rFonts w:ascii="Apple Color Emoji" w:hAnsi="Apple Color Emoji" w:cs="Apple Color Emoji"/>
        </w:rPr>
        <w:t>☑</w:t>
      </w:r>
      <w:r>
        <w:t xml:space="preserve"> Must be improved</w:t>
      </w:r>
      <w:r>
        <w:t> </w:t>
      </w:r>
      <w:r>
        <w:t> </w:t>
      </w:r>
      <w:r>
        <w:rPr>
          <w:rFonts w:ascii="Segoe UI Symbol" w:hAnsi="Segoe UI Symbol" w:cs="Segoe UI Symbol"/>
        </w:rPr>
        <w:t>☐</w:t>
      </w:r>
      <w:r>
        <w:t xml:space="preserve"> Not applicable</w:t>
      </w:r>
    </w:p>
    <w:p w14:paraId="447A9501" w14:textId="77777777" w:rsidR="00515381" w:rsidRDefault="00515381" w:rsidP="00515381">
      <w:pPr>
        <w:pStyle w:val="p1"/>
        <w:numPr>
          <w:ilvl w:val="0"/>
          <w:numId w:val="3"/>
        </w:numPr>
      </w:pPr>
      <w:r>
        <w:lastRenderedPageBreak/>
        <w:t>Is the research design appropriate?</w:t>
      </w:r>
    </w:p>
    <w:p w14:paraId="2DB30DB9"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Apple Color Emoji" w:hAnsi="Apple Color Emoji" w:cs="Apple Color Emoji"/>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49223B30" w14:textId="77777777" w:rsidR="00515381" w:rsidRDefault="00515381" w:rsidP="00515381">
      <w:pPr>
        <w:pStyle w:val="p1"/>
        <w:numPr>
          <w:ilvl w:val="0"/>
          <w:numId w:val="3"/>
        </w:numPr>
      </w:pPr>
      <w:r>
        <w:t>Are the methods adequately described?</w:t>
      </w:r>
    </w:p>
    <w:p w14:paraId="41457721"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Apple Color Emoji" w:hAnsi="Apple Color Emoji" w:cs="Apple Color Emoji"/>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20F80CE6" w14:textId="77777777" w:rsidR="00515381" w:rsidRDefault="00515381" w:rsidP="00515381">
      <w:pPr>
        <w:pStyle w:val="p1"/>
        <w:numPr>
          <w:ilvl w:val="0"/>
          <w:numId w:val="3"/>
        </w:numPr>
      </w:pPr>
      <w:r>
        <w:t>Are the results clearly presented?</w:t>
      </w:r>
    </w:p>
    <w:p w14:paraId="67139A36"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Apple Color Emoji" w:hAnsi="Apple Color Emoji" w:cs="Apple Color Emoji"/>
        </w:rPr>
        <w:t>☑</w:t>
      </w:r>
      <w:r>
        <w:t xml:space="preserve"> Can be improved</w:t>
      </w:r>
      <w:r>
        <w:t> </w:t>
      </w:r>
      <w:r>
        <w:t> </w:t>
      </w:r>
      <w:r>
        <w:rPr>
          <w:rFonts w:ascii="Segoe UI Symbol" w:hAnsi="Segoe UI Symbol" w:cs="Segoe UI Symbol"/>
        </w:rPr>
        <w:t>☐</w:t>
      </w:r>
      <w:r>
        <w:t xml:space="preserve"> Must be improved</w:t>
      </w:r>
      <w:r>
        <w:t> </w:t>
      </w:r>
      <w:r>
        <w:t> </w:t>
      </w:r>
      <w:r>
        <w:rPr>
          <w:rFonts w:ascii="Segoe UI Symbol" w:hAnsi="Segoe UI Symbol" w:cs="Segoe UI Symbol"/>
        </w:rPr>
        <w:t>☐</w:t>
      </w:r>
      <w:r>
        <w:t xml:space="preserve"> Not applicable</w:t>
      </w:r>
    </w:p>
    <w:p w14:paraId="760FEE78" w14:textId="77777777" w:rsidR="00515381" w:rsidRDefault="00515381" w:rsidP="00515381">
      <w:pPr>
        <w:pStyle w:val="p1"/>
        <w:numPr>
          <w:ilvl w:val="0"/>
          <w:numId w:val="3"/>
        </w:numPr>
      </w:pPr>
      <w:r>
        <w:t>Are the conclusions supported by the results?</w:t>
      </w:r>
    </w:p>
    <w:p w14:paraId="5C3C5E2A" w14:textId="77777777" w:rsidR="00515381" w:rsidRDefault="00515381" w:rsidP="00515381">
      <w:pPr>
        <w:pStyle w:val="p1"/>
        <w:ind w:left="720"/>
      </w:pPr>
      <w:r>
        <w:rPr>
          <w:rFonts w:ascii="Segoe UI Symbol" w:hAnsi="Segoe UI Symbol" w:cs="Segoe UI Symbol"/>
        </w:rPr>
        <w:t>☐</w:t>
      </w:r>
      <w:r>
        <w:t xml:space="preserve"> Yes</w:t>
      </w:r>
      <w:r>
        <w:t> </w:t>
      </w:r>
      <w:r>
        <w:t> </w:t>
      </w:r>
      <w:r>
        <w:rPr>
          <w:rFonts w:ascii="Segoe UI Symbol" w:hAnsi="Segoe UI Symbol" w:cs="Segoe UI Symbol"/>
        </w:rPr>
        <w:t>☐</w:t>
      </w:r>
      <w:r>
        <w:t xml:space="preserve"> Can be improved</w:t>
      </w:r>
      <w:r>
        <w:t> </w:t>
      </w:r>
      <w:r>
        <w:t> </w:t>
      </w:r>
      <w:r>
        <w:rPr>
          <w:rFonts w:ascii="Apple Color Emoji" w:hAnsi="Apple Color Emoji" w:cs="Apple Color Emoji"/>
        </w:rPr>
        <w:t>☑</w:t>
      </w:r>
      <w:r>
        <w:t xml:space="preserve"> Must be improved</w:t>
      </w:r>
      <w:r>
        <w:t> </w:t>
      </w:r>
      <w:r>
        <w:t> </w:t>
      </w:r>
      <w:r>
        <w:rPr>
          <w:rFonts w:ascii="Segoe UI Symbol" w:hAnsi="Segoe UI Symbol" w:cs="Segoe UI Symbol"/>
        </w:rPr>
        <w:t>☐</w:t>
      </w:r>
      <w:r>
        <w:t xml:space="preserve"> Not applicable</w:t>
      </w:r>
    </w:p>
    <w:p w14:paraId="12F552BE" w14:textId="77777777" w:rsidR="00515381" w:rsidRDefault="009520B8" w:rsidP="00515381">
      <w:pPr>
        <w:rPr>
          <w:rStyle w:val="s1"/>
          <w:rFonts w:eastAsiaTheme="majorEastAsia"/>
        </w:rPr>
      </w:pPr>
      <w:r w:rsidRPr="009520B8">
        <w:rPr>
          <w:rStyle w:val="s1"/>
          <w:rFonts w:eastAsiaTheme="majorEastAsia"/>
          <w:noProof/>
          <w14:ligatures w14:val="standardContextual"/>
        </w:rPr>
        <w:pict w14:anchorId="589133CE">
          <v:rect id="_x0000_i1025" alt="" style="width:468pt;height:.05pt;mso-width-percent:0;mso-height-percent:0;mso-width-percent:0;mso-height-percent:0" o:hralign="center" o:hrstd="t" o:hr="t" fillcolor="#a0a0a0" stroked="f"/>
        </w:pict>
      </w:r>
    </w:p>
    <w:p w14:paraId="584FF576" w14:textId="77777777" w:rsidR="00515381" w:rsidRDefault="00515381"/>
    <w:p w14:paraId="7E582FA7" w14:textId="77777777" w:rsidR="00515381" w:rsidRDefault="00515381" w:rsidP="00515381">
      <w:pPr>
        <w:pStyle w:val="NormalWeb"/>
        <w:shd w:val="clear" w:color="auto" w:fill="FEFEFE"/>
        <w:rPr>
          <w:rFonts w:ascii="Arial" w:hAnsi="Arial" w:cs="Arial"/>
          <w:color w:val="0A0A0A"/>
          <w:sz w:val="20"/>
          <w:szCs w:val="20"/>
        </w:rPr>
      </w:pPr>
      <w:r>
        <w:rPr>
          <w:rFonts w:ascii="Arial" w:hAnsi="Arial" w:cs="Arial"/>
          <w:color w:val="0A0A0A"/>
          <w:sz w:val="20"/>
          <w:szCs w:val="20"/>
        </w:rPr>
        <w:t>This study provides an R package for Bayesian ensemble averaging of PM2.5 geostatistical downscaling. As an article type of Technical Note, the paper is technically correct, but some key issues and shortcomings should be further detailed as follows.</w:t>
      </w:r>
    </w:p>
    <w:p w14:paraId="18291C6C" w14:textId="77777777" w:rsidR="00515381" w:rsidRDefault="00515381" w:rsidP="00515381">
      <w:pPr>
        <w:numPr>
          <w:ilvl w:val="0"/>
          <w:numId w:val="4"/>
        </w:numPr>
        <w:shd w:val="clear" w:color="auto" w:fill="FEFEFE"/>
        <w:rPr>
          <w:ins w:id="124" w:author="Madden, Wyatt" w:date="2025-05-04T17:58:00Z" w16du:dateUtc="2025-05-04T21:58:00Z"/>
          <w:rFonts w:ascii="Arial" w:hAnsi="Arial" w:cs="Arial"/>
          <w:color w:val="0A0A0A"/>
          <w:sz w:val="20"/>
          <w:szCs w:val="20"/>
        </w:rPr>
      </w:pPr>
      <w:r>
        <w:rPr>
          <w:rFonts w:ascii="Arial" w:hAnsi="Arial" w:cs="Arial"/>
          <w:color w:val="0A0A0A"/>
          <w:sz w:val="20"/>
          <w:szCs w:val="20"/>
        </w:rPr>
        <w:t>Section 1: Introduction: It is important to incorporate an introduction that evaluates the strengths and weaknesses of the existing research to enhance the quality of your work.</w:t>
      </w:r>
    </w:p>
    <w:p w14:paraId="71CEA9FD" w14:textId="611A28A6" w:rsidR="002A1E41" w:rsidRDefault="002A1E41" w:rsidP="002A1E41">
      <w:pPr>
        <w:shd w:val="clear" w:color="auto" w:fill="FEFEFE"/>
        <w:ind w:left="720"/>
        <w:rPr>
          <w:ins w:id="125" w:author="Madden, Wyatt" w:date="2025-05-03T20:13:00Z" w16du:dateUtc="2025-05-04T00:13:00Z"/>
          <w:rFonts w:ascii="Arial" w:hAnsi="Arial" w:cs="Arial"/>
          <w:color w:val="0A0A0A"/>
          <w:sz w:val="20"/>
          <w:szCs w:val="20"/>
        </w:rPr>
        <w:pPrChange w:id="126" w:author="Madden, Wyatt" w:date="2025-05-04T17:58:00Z" w16du:dateUtc="2025-05-04T21:58:00Z">
          <w:pPr>
            <w:numPr>
              <w:numId w:val="4"/>
            </w:numPr>
            <w:shd w:val="clear" w:color="auto" w:fill="FEFEFE"/>
            <w:tabs>
              <w:tab w:val="num" w:pos="720"/>
            </w:tabs>
            <w:ind w:left="720" w:hanging="360"/>
          </w:pPr>
        </w:pPrChange>
      </w:pPr>
      <w:ins w:id="127" w:author="Madden, Wyatt" w:date="2025-05-04T17:58:00Z" w16du:dateUtc="2025-05-04T21:58:00Z">
        <w:r>
          <w:rPr>
            <w:rFonts w:ascii="Arial" w:hAnsi="Arial" w:cs="Arial"/>
            <w:color w:val="0A0A0A"/>
            <w:sz w:val="20"/>
            <w:szCs w:val="20"/>
          </w:rPr>
          <w:t>We agree with this comment and add a more thorough review in the introduction that evaluates strengths/weaknesses in relation to existing research</w:t>
        </w:r>
      </w:ins>
      <w:ins w:id="128" w:author="Madden, Wyatt" w:date="2025-05-04T17:59:00Z" w16du:dateUtc="2025-05-04T21:59:00Z">
        <w:r>
          <w:rPr>
            <w:rFonts w:ascii="Arial" w:hAnsi="Arial" w:cs="Arial"/>
            <w:color w:val="0A0A0A"/>
            <w:sz w:val="20"/>
            <w:szCs w:val="20"/>
          </w:rPr>
          <w:t>. We specifically note that while machine learning methods exist that outperform in terms of prediction accuracy, our approach is cutting-e</w:t>
        </w:r>
      </w:ins>
      <w:ins w:id="129" w:author="Madden, Wyatt" w:date="2025-05-04T18:00:00Z" w16du:dateUtc="2025-05-04T22:00:00Z">
        <w:r>
          <w:rPr>
            <w:rFonts w:ascii="Arial" w:hAnsi="Arial" w:cs="Arial"/>
            <w:color w:val="0A0A0A"/>
            <w:sz w:val="20"/>
            <w:szCs w:val="20"/>
          </w:rPr>
          <w:t xml:space="preserve">dge in terms of uncertainty quantification, which is crucial for downstream exposure health analyses. We also direct the reader to Murray et al. (2019) for a more thorough comparison. </w:t>
        </w:r>
      </w:ins>
    </w:p>
    <w:p w14:paraId="13AF1014" w14:textId="60131678" w:rsidR="00DF3DDC" w:rsidRDefault="00DF3DDC" w:rsidP="00DF3DDC">
      <w:pPr>
        <w:shd w:val="clear" w:color="auto" w:fill="FEFEFE"/>
        <w:ind w:left="720"/>
        <w:rPr>
          <w:rFonts w:ascii="Arial" w:hAnsi="Arial" w:cs="Arial"/>
          <w:color w:val="0A0A0A"/>
          <w:sz w:val="20"/>
          <w:szCs w:val="20"/>
        </w:rPr>
        <w:pPrChange w:id="130" w:author="Madden, Wyatt" w:date="2025-05-03T20:13:00Z" w16du:dateUtc="2025-05-04T00:13:00Z">
          <w:pPr>
            <w:numPr>
              <w:numId w:val="4"/>
            </w:numPr>
            <w:shd w:val="clear" w:color="auto" w:fill="FEFEFE"/>
            <w:tabs>
              <w:tab w:val="num" w:pos="720"/>
            </w:tabs>
            <w:ind w:left="720" w:hanging="360"/>
          </w:pPr>
        </w:pPrChange>
      </w:pPr>
    </w:p>
    <w:p w14:paraId="7C340D5C" w14:textId="77777777" w:rsidR="00515381" w:rsidRDefault="00515381" w:rsidP="00515381">
      <w:pPr>
        <w:numPr>
          <w:ilvl w:val="0"/>
          <w:numId w:val="4"/>
        </w:numPr>
        <w:shd w:val="clear" w:color="auto" w:fill="FEFEFE"/>
        <w:rPr>
          <w:ins w:id="131" w:author="Madden, Wyatt" w:date="2025-05-03T15:54:00Z" w16du:dateUtc="2025-05-03T19:54:00Z"/>
          <w:rFonts w:ascii="Arial" w:hAnsi="Arial" w:cs="Arial"/>
          <w:color w:val="0A0A0A"/>
          <w:sz w:val="20"/>
          <w:szCs w:val="20"/>
        </w:rPr>
      </w:pPr>
      <w:r>
        <w:rPr>
          <w:rFonts w:ascii="Arial" w:hAnsi="Arial" w:cs="Arial"/>
          <w:color w:val="0A0A0A"/>
          <w:sz w:val="20"/>
          <w:szCs w:val="20"/>
        </w:rPr>
        <w:t>It is suggested to add a flowchart to illustrate the specific steps and key processes of downscaling.</w:t>
      </w:r>
    </w:p>
    <w:p w14:paraId="2421D5F6" w14:textId="6C3099C5" w:rsidR="00ED79E3" w:rsidRDefault="00ED79E3" w:rsidP="00ED79E3">
      <w:pPr>
        <w:shd w:val="clear" w:color="auto" w:fill="FEFEFE"/>
        <w:ind w:left="720"/>
        <w:rPr>
          <w:rFonts w:ascii="Arial" w:hAnsi="Arial" w:cs="Arial"/>
          <w:color w:val="0A0A0A"/>
          <w:sz w:val="20"/>
          <w:szCs w:val="20"/>
        </w:rPr>
        <w:pPrChange w:id="132" w:author="Madden, Wyatt" w:date="2025-05-03T15:54:00Z" w16du:dateUtc="2025-05-03T19:54:00Z">
          <w:pPr>
            <w:numPr>
              <w:numId w:val="4"/>
            </w:numPr>
            <w:shd w:val="clear" w:color="auto" w:fill="FEFEFE"/>
            <w:tabs>
              <w:tab w:val="num" w:pos="720"/>
            </w:tabs>
            <w:ind w:left="720" w:hanging="360"/>
          </w:pPr>
        </w:pPrChange>
      </w:pPr>
      <w:ins w:id="133" w:author="Madden, Wyatt" w:date="2025-05-03T15:54:00Z" w16du:dateUtc="2025-05-03T19:54:00Z">
        <w:r>
          <w:rPr>
            <w:rFonts w:ascii="Arial" w:hAnsi="Arial" w:cs="Arial"/>
            <w:color w:val="0A0A0A"/>
            <w:sz w:val="20"/>
            <w:szCs w:val="20"/>
          </w:rPr>
          <w:t>We agree that a flowchart will help the reader better navigate the full Bayesian ensemble fitting process. We add Figure 2 flowchart, which visually denotes stage</w:t>
        </w:r>
      </w:ins>
      <w:ins w:id="134" w:author="Madden, Wyatt" w:date="2025-05-03T15:55:00Z" w16du:dateUtc="2025-05-03T19:55:00Z">
        <w:r>
          <w:rPr>
            <w:rFonts w:ascii="Arial" w:hAnsi="Arial" w:cs="Arial"/>
            <w:color w:val="0A0A0A"/>
            <w:sz w:val="20"/>
            <w:szCs w:val="20"/>
          </w:rPr>
          <w:t xml:space="preserve">s, tasks, and outputs. </w:t>
        </w:r>
      </w:ins>
    </w:p>
    <w:p w14:paraId="73F1701D" w14:textId="77777777" w:rsidR="00515381" w:rsidRDefault="00515381" w:rsidP="00515381">
      <w:pPr>
        <w:numPr>
          <w:ilvl w:val="0"/>
          <w:numId w:val="4"/>
        </w:numPr>
        <w:shd w:val="clear" w:color="auto" w:fill="FEFEFE"/>
        <w:rPr>
          <w:ins w:id="135" w:author="Madden, Wyatt" w:date="2025-05-03T16:24:00Z" w16du:dateUtc="2025-05-03T20:24:00Z"/>
          <w:rFonts w:ascii="Arial" w:hAnsi="Arial" w:cs="Arial"/>
          <w:color w:val="0A0A0A"/>
          <w:sz w:val="20"/>
          <w:szCs w:val="20"/>
        </w:rPr>
      </w:pPr>
      <w:r>
        <w:rPr>
          <w:rFonts w:ascii="Arial" w:hAnsi="Arial" w:cs="Arial"/>
          <w:color w:val="0A0A0A"/>
          <w:sz w:val="20"/>
          <w:szCs w:val="20"/>
        </w:rPr>
        <w:t>Lines 77-80: A brief description of data sources should be added.</w:t>
      </w:r>
    </w:p>
    <w:p w14:paraId="193D93B8" w14:textId="6B66CE9C" w:rsidR="00BD4C9C" w:rsidRDefault="00BD4C9C" w:rsidP="00BD4C9C">
      <w:pPr>
        <w:shd w:val="clear" w:color="auto" w:fill="FEFEFE"/>
        <w:ind w:left="720"/>
        <w:rPr>
          <w:rFonts w:ascii="Arial" w:hAnsi="Arial" w:cs="Arial"/>
          <w:color w:val="0A0A0A"/>
          <w:sz w:val="20"/>
          <w:szCs w:val="20"/>
        </w:rPr>
        <w:pPrChange w:id="136" w:author="Madden, Wyatt" w:date="2025-05-03T16:25:00Z" w16du:dateUtc="2025-05-03T20:25:00Z">
          <w:pPr>
            <w:numPr>
              <w:numId w:val="4"/>
            </w:numPr>
            <w:shd w:val="clear" w:color="auto" w:fill="FEFEFE"/>
            <w:tabs>
              <w:tab w:val="num" w:pos="720"/>
            </w:tabs>
            <w:ind w:left="720" w:hanging="360"/>
          </w:pPr>
        </w:pPrChange>
      </w:pPr>
      <w:ins w:id="137" w:author="Madden, Wyatt" w:date="2025-05-03T16:25:00Z" w16du:dateUtc="2025-05-03T20:25:00Z">
        <w:r>
          <w:rPr>
            <w:rFonts w:ascii="Arial" w:hAnsi="Arial" w:cs="Arial"/>
            <w:color w:val="0A0A0A"/>
            <w:sz w:val="20"/>
            <w:szCs w:val="20"/>
          </w:rPr>
          <w:t>We agree with this comment and have added a brief description of the data sources for each covariate, following lines 77-80.</w:t>
        </w:r>
      </w:ins>
    </w:p>
    <w:p w14:paraId="106705BE" w14:textId="77777777" w:rsidR="00515381" w:rsidRDefault="00515381" w:rsidP="00515381">
      <w:pPr>
        <w:numPr>
          <w:ilvl w:val="0"/>
          <w:numId w:val="4"/>
        </w:numPr>
        <w:shd w:val="clear" w:color="auto" w:fill="FEFEFE"/>
        <w:rPr>
          <w:ins w:id="138" w:author="Madden, Wyatt" w:date="2025-05-03T16:37:00Z" w16du:dateUtc="2025-05-03T20:37:00Z"/>
          <w:rFonts w:ascii="Arial" w:hAnsi="Arial" w:cs="Arial"/>
          <w:color w:val="0A0A0A"/>
          <w:sz w:val="20"/>
          <w:szCs w:val="20"/>
        </w:rPr>
      </w:pPr>
      <w:r>
        <w:rPr>
          <w:rFonts w:ascii="Arial" w:hAnsi="Arial" w:cs="Arial"/>
          <w:color w:val="0A0A0A"/>
          <w:sz w:val="20"/>
          <w:szCs w:val="20"/>
        </w:rPr>
        <w:t xml:space="preserve">How to obtain the optimal parameters of the </w:t>
      </w:r>
      <w:proofErr w:type="spellStart"/>
      <w:r>
        <w:rPr>
          <w:rFonts w:ascii="Arial" w:hAnsi="Arial" w:cs="Arial"/>
          <w:color w:val="0A0A0A"/>
          <w:sz w:val="20"/>
          <w:szCs w:val="20"/>
        </w:rPr>
        <w:t>grm</w:t>
      </w:r>
      <w:proofErr w:type="spellEnd"/>
      <w:r>
        <w:rPr>
          <w:rFonts w:ascii="Arial" w:hAnsi="Arial" w:cs="Arial"/>
          <w:color w:val="0A0A0A"/>
          <w:sz w:val="20"/>
          <w:szCs w:val="20"/>
        </w:rPr>
        <w:t xml:space="preserve"> model?</w:t>
      </w:r>
    </w:p>
    <w:p w14:paraId="23E6D074" w14:textId="73E17B87" w:rsidR="00922C84" w:rsidRDefault="00922C84" w:rsidP="00922C84">
      <w:pPr>
        <w:shd w:val="clear" w:color="auto" w:fill="FEFEFE"/>
        <w:ind w:left="720"/>
        <w:rPr>
          <w:rFonts w:ascii="Arial" w:hAnsi="Arial" w:cs="Arial"/>
          <w:color w:val="0A0A0A"/>
          <w:sz w:val="20"/>
          <w:szCs w:val="20"/>
        </w:rPr>
        <w:pPrChange w:id="139" w:author="Madden, Wyatt" w:date="2025-05-03T16:37:00Z" w16du:dateUtc="2025-05-03T20:37:00Z">
          <w:pPr>
            <w:numPr>
              <w:numId w:val="4"/>
            </w:numPr>
            <w:shd w:val="clear" w:color="auto" w:fill="FEFEFE"/>
            <w:tabs>
              <w:tab w:val="num" w:pos="720"/>
            </w:tabs>
            <w:ind w:left="720" w:hanging="360"/>
          </w:pPr>
        </w:pPrChange>
      </w:pPr>
      <w:ins w:id="140" w:author="Madden, Wyatt" w:date="2025-05-03T16:37:00Z" w16du:dateUtc="2025-05-03T20:37:00Z">
        <w:r>
          <w:rPr>
            <w:rFonts w:ascii="Arial" w:hAnsi="Arial" w:cs="Arial"/>
            <w:color w:val="0A0A0A"/>
            <w:sz w:val="20"/>
            <w:szCs w:val="20"/>
          </w:rPr>
          <w:t>We add clarification at the end of the “Sta</w:t>
        </w:r>
      </w:ins>
      <w:ins w:id="141" w:author="Madden, Wyatt" w:date="2025-05-03T16:38:00Z" w16du:dateUtc="2025-05-03T20:38:00Z">
        <w:r>
          <w:rPr>
            <w:rFonts w:ascii="Arial" w:hAnsi="Arial" w:cs="Arial"/>
            <w:color w:val="0A0A0A"/>
            <w:sz w:val="20"/>
            <w:szCs w:val="20"/>
          </w:rPr>
          <w:t xml:space="preserve">ge 1 code example” which clarifies that the user may access all posterior parameter draws from the MCMC sample contained within the fitted model object (the output of the </w:t>
        </w:r>
        <w:proofErr w:type="spellStart"/>
        <w:proofErr w:type="gramStart"/>
        <w:r>
          <w:rPr>
            <w:rFonts w:ascii="Arial" w:hAnsi="Arial" w:cs="Arial"/>
            <w:color w:val="0A0A0A"/>
            <w:sz w:val="20"/>
            <w:szCs w:val="20"/>
          </w:rPr>
          <w:t>grm</w:t>
        </w:r>
        <w:proofErr w:type="spellEnd"/>
        <w:r>
          <w:rPr>
            <w:rFonts w:ascii="Arial" w:hAnsi="Arial" w:cs="Arial"/>
            <w:color w:val="0A0A0A"/>
            <w:sz w:val="20"/>
            <w:szCs w:val="20"/>
          </w:rPr>
          <w:t>(</w:t>
        </w:r>
        <w:proofErr w:type="gramEnd"/>
        <w:r>
          <w:rPr>
            <w:rFonts w:ascii="Arial" w:hAnsi="Arial" w:cs="Arial"/>
            <w:color w:val="0A0A0A"/>
            <w:sz w:val="20"/>
            <w:szCs w:val="20"/>
          </w:rPr>
          <w:t xml:space="preserve">) function). </w:t>
        </w:r>
      </w:ins>
      <w:ins w:id="142" w:author="Madden, Wyatt" w:date="2025-05-03T16:39:00Z" w16du:dateUtc="2025-05-03T20:39:00Z">
        <w:r>
          <w:rPr>
            <w:rFonts w:ascii="Arial" w:hAnsi="Arial" w:cs="Arial"/>
            <w:color w:val="0A0A0A"/>
            <w:sz w:val="20"/>
            <w:szCs w:val="20"/>
          </w:rPr>
          <w:t xml:space="preserve">One could calculate the mean of these parameter draws </w:t>
        </w:r>
      </w:ins>
      <w:ins w:id="143" w:author="Madden, Wyatt" w:date="2025-05-03T16:40:00Z" w16du:dateUtc="2025-05-03T20:40:00Z">
        <w:r>
          <w:rPr>
            <w:rFonts w:ascii="Arial" w:hAnsi="Arial" w:cs="Arial"/>
            <w:color w:val="0A0A0A"/>
            <w:sz w:val="20"/>
            <w:szCs w:val="20"/>
          </w:rPr>
          <w:t>–</w:t>
        </w:r>
      </w:ins>
      <w:ins w:id="144" w:author="Madden, Wyatt" w:date="2025-05-03T16:39:00Z" w16du:dateUtc="2025-05-03T20:39:00Z">
        <w:r>
          <w:rPr>
            <w:rFonts w:ascii="Arial" w:hAnsi="Arial" w:cs="Arial"/>
            <w:color w:val="0A0A0A"/>
            <w:sz w:val="20"/>
            <w:szCs w:val="20"/>
          </w:rPr>
          <w:t xml:space="preserve"> the maximum a posteriori (MAP) estimate – if </w:t>
        </w:r>
      </w:ins>
      <w:ins w:id="145" w:author="Madden, Wyatt" w:date="2025-05-03T16:40:00Z" w16du:dateUtc="2025-05-03T20:40:00Z">
        <w:r>
          <w:rPr>
            <w:rFonts w:ascii="Arial" w:hAnsi="Arial" w:cs="Arial"/>
            <w:color w:val="0A0A0A"/>
            <w:sz w:val="20"/>
            <w:szCs w:val="20"/>
          </w:rPr>
          <w:t xml:space="preserve">they want a single optimal parameter value. </w:t>
        </w:r>
      </w:ins>
    </w:p>
    <w:p w14:paraId="5B541194" w14:textId="1EEDA318" w:rsidR="00515381" w:rsidRDefault="00515381" w:rsidP="00515381">
      <w:pPr>
        <w:numPr>
          <w:ilvl w:val="0"/>
          <w:numId w:val="4"/>
        </w:numPr>
        <w:shd w:val="clear" w:color="auto" w:fill="FEFEFE"/>
        <w:rPr>
          <w:ins w:id="146" w:author="Madden, Wyatt" w:date="2025-05-03T16:43:00Z" w16du:dateUtc="2025-05-03T20:43:00Z"/>
          <w:rFonts w:ascii="Arial" w:hAnsi="Arial" w:cs="Arial"/>
          <w:color w:val="0A0A0A"/>
          <w:sz w:val="20"/>
          <w:szCs w:val="20"/>
        </w:rPr>
      </w:pPr>
      <w:r>
        <w:rPr>
          <w:rFonts w:ascii="Arial" w:hAnsi="Arial" w:cs="Arial"/>
          <w:color w:val="0A0A0A"/>
          <w:sz w:val="20"/>
          <w:szCs w:val="20"/>
        </w:rPr>
        <w:t>Section 3: Since the time and space effects are included in the program, it is recommended to add accuracy validation for PM2.5 downscaling under various scenarios.</w:t>
      </w:r>
    </w:p>
    <w:p w14:paraId="41355517" w14:textId="77777777" w:rsidR="00922C84" w:rsidRPr="00922C84" w:rsidRDefault="00922C84" w:rsidP="00922C84">
      <w:pPr>
        <w:shd w:val="clear" w:color="auto" w:fill="FEFEFE"/>
        <w:ind w:left="720"/>
        <w:rPr>
          <w:ins w:id="147" w:author="Madden, Wyatt" w:date="2025-05-03T16:43:00Z"/>
          <w:rFonts w:ascii="Arial" w:hAnsi="Arial" w:cs="Arial"/>
          <w:color w:val="0A0A0A"/>
          <w:sz w:val="20"/>
          <w:szCs w:val="20"/>
        </w:rPr>
      </w:pPr>
      <w:ins w:id="148" w:author="Madden, Wyatt" w:date="2025-05-03T16:43:00Z">
        <w:r w:rsidRPr="00922C84">
          <w:rPr>
            <w:rFonts w:ascii="Arial" w:hAnsi="Arial" w:cs="Arial"/>
            <w:color w:val="0A0A0A"/>
            <w:sz w:val="20"/>
            <w:szCs w:val="20"/>
          </w:rPr>
          <w:t>We believe the reviewer is suggesting that we examine model predictive performance for different model specifications (e.g., different temporal random effect scales, removing spatial and/or temporal random effects). However, we believe this analysis is beyond the scope of this Technical Note, which aims to demonstrate how the R package can be used. Moreover, our example model implementation is based on previous analyses, where we have demonstrated that removing model components can lead to poorer performance (Chang et al. 2013). </w:t>
        </w:r>
      </w:ins>
    </w:p>
    <w:p w14:paraId="4CC52A70" w14:textId="77777777" w:rsidR="00922C84" w:rsidRDefault="00922C84" w:rsidP="00922C84">
      <w:pPr>
        <w:shd w:val="clear" w:color="auto" w:fill="FEFEFE"/>
        <w:rPr>
          <w:rFonts w:ascii="Arial" w:hAnsi="Arial" w:cs="Arial"/>
          <w:color w:val="0A0A0A"/>
          <w:sz w:val="20"/>
          <w:szCs w:val="20"/>
        </w:rPr>
        <w:pPrChange w:id="149" w:author="Madden, Wyatt" w:date="2025-05-03T16:43:00Z" w16du:dateUtc="2025-05-03T20:43:00Z">
          <w:pPr>
            <w:numPr>
              <w:numId w:val="4"/>
            </w:numPr>
            <w:shd w:val="clear" w:color="auto" w:fill="FEFEFE"/>
            <w:tabs>
              <w:tab w:val="num" w:pos="720"/>
            </w:tabs>
            <w:ind w:left="720" w:hanging="360"/>
          </w:pPr>
        </w:pPrChange>
      </w:pPr>
    </w:p>
    <w:p w14:paraId="43334683" w14:textId="77777777" w:rsidR="00515381" w:rsidRDefault="00515381" w:rsidP="00515381">
      <w:pPr>
        <w:numPr>
          <w:ilvl w:val="0"/>
          <w:numId w:val="4"/>
        </w:numPr>
        <w:shd w:val="clear" w:color="auto" w:fill="FEFEFE"/>
        <w:rPr>
          <w:ins w:id="150" w:author="Madden, Wyatt" w:date="2025-05-03T17:17:00Z" w16du:dateUtc="2025-05-03T21:17:00Z"/>
          <w:rFonts w:ascii="Arial" w:hAnsi="Arial" w:cs="Arial"/>
          <w:color w:val="0A0A0A"/>
          <w:sz w:val="20"/>
          <w:szCs w:val="20"/>
        </w:rPr>
      </w:pPr>
      <w:r>
        <w:rPr>
          <w:rFonts w:ascii="Arial" w:hAnsi="Arial" w:cs="Arial"/>
          <w:color w:val="0A0A0A"/>
          <w:sz w:val="20"/>
          <w:szCs w:val="20"/>
        </w:rPr>
        <w:t>Lines 108-112: Considering that the study area is not particularly large, the time of 11.29 hours seems a bit long, indicating that the program may not be applicable to relevant studies.</w:t>
      </w:r>
    </w:p>
    <w:p w14:paraId="77BC802E" w14:textId="61239276" w:rsidR="00292F4A" w:rsidRDefault="00292F4A" w:rsidP="00292F4A">
      <w:pPr>
        <w:shd w:val="clear" w:color="auto" w:fill="FEFEFE"/>
        <w:ind w:left="720"/>
        <w:rPr>
          <w:rFonts w:ascii="Arial" w:hAnsi="Arial" w:cs="Arial"/>
          <w:color w:val="0A0A0A"/>
          <w:sz w:val="20"/>
          <w:szCs w:val="20"/>
        </w:rPr>
        <w:pPrChange w:id="151" w:author="Madden, Wyatt" w:date="2025-05-03T17:17:00Z" w16du:dateUtc="2025-05-03T21:17:00Z">
          <w:pPr>
            <w:numPr>
              <w:numId w:val="4"/>
            </w:numPr>
            <w:shd w:val="clear" w:color="auto" w:fill="FEFEFE"/>
            <w:tabs>
              <w:tab w:val="num" w:pos="720"/>
            </w:tabs>
            <w:ind w:left="720" w:hanging="360"/>
          </w:pPr>
        </w:pPrChange>
      </w:pPr>
      <w:ins w:id="152" w:author="Madden, Wyatt" w:date="2025-05-03T17:17:00Z" w16du:dateUtc="2025-05-03T21:17:00Z">
        <w:r>
          <w:rPr>
            <w:rFonts w:ascii="Arial" w:hAnsi="Arial" w:cs="Arial"/>
            <w:color w:val="0A0A0A"/>
            <w:sz w:val="20"/>
            <w:szCs w:val="20"/>
          </w:rPr>
          <w:t>We agree that there are some studies for w</w:t>
        </w:r>
      </w:ins>
      <w:ins w:id="153" w:author="Madden, Wyatt" w:date="2025-05-03T17:18:00Z" w16du:dateUtc="2025-05-03T21:18:00Z">
        <w:r>
          <w:rPr>
            <w:rFonts w:ascii="Arial" w:hAnsi="Arial" w:cs="Arial"/>
            <w:color w:val="0A0A0A"/>
            <w:sz w:val="20"/>
            <w:szCs w:val="20"/>
          </w:rPr>
          <w:t>hich this method is not appropriate due to computation time. However</w:t>
        </w:r>
      </w:ins>
      <w:ins w:id="154" w:author="Madden, Wyatt" w:date="2025-05-03T17:28:00Z" w16du:dateUtc="2025-05-03T21:28:00Z">
        <w:r>
          <w:rPr>
            <w:rFonts w:ascii="Arial" w:hAnsi="Arial" w:cs="Arial"/>
            <w:color w:val="0A0A0A"/>
            <w:sz w:val="20"/>
            <w:szCs w:val="20"/>
          </w:rPr>
          <w:t>,</w:t>
        </w:r>
      </w:ins>
      <w:ins w:id="155" w:author="Madden, Wyatt" w:date="2025-05-03T17:24:00Z" w16du:dateUtc="2025-05-03T21:24:00Z">
        <w:r>
          <w:rPr>
            <w:rFonts w:ascii="Arial" w:hAnsi="Arial" w:cs="Arial"/>
            <w:color w:val="0A0A0A"/>
            <w:sz w:val="20"/>
            <w:szCs w:val="20"/>
          </w:rPr>
          <w:t xml:space="preserve"> there </w:t>
        </w:r>
      </w:ins>
      <w:ins w:id="156" w:author="Madden, Wyatt" w:date="2025-05-03T17:28:00Z" w16du:dateUtc="2025-05-03T21:28:00Z">
        <w:r>
          <w:rPr>
            <w:rFonts w:ascii="Arial" w:hAnsi="Arial" w:cs="Arial"/>
            <w:color w:val="0A0A0A"/>
            <w:sz w:val="20"/>
            <w:szCs w:val="20"/>
          </w:rPr>
          <w:t>are</w:t>
        </w:r>
      </w:ins>
      <w:ins w:id="157" w:author="Madden, Wyatt" w:date="2025-05-03T17:24:00Z" w16du:dateUtc="2025-05-03T21:24:00Z">
        <w:r>
          <w:rPr>
            <w:rFonts w:ascii="Arial" w:hAnsi="Arial" w:cs="Arial"/>
            <w:color w:val="0A0A0A"/>
            <w:sz w:val="20"/>
            <w:szCs w:val="20"/>
          </w:rPr>
          <w:t xml:space="preserve"> a subset of studies for which the method is applicable – namely studies for which</w:t>
        </w:r>
      </w:ins>
      <w:ins w:id="158" w:author="Madden, Wyatt" w:date="2025-05-03T17:25:00Z" w16du:dateUtc="2025-05-03T21:25:00Z">
        <w:r>
          <w:rPr>
            <w:rFonts w:ascii="Arial" w:hAnsi="Arial" w:cs="Arial"/>
            <w:color w:val="0A0A0A"/>
            <w:sz w:val="20"/>
            <w:szCs w:val="20"/>
          </w:rPr>
          <w:t xml:space="preserve"> both</w:t>
        </w:r>
      </w:ins>
      <w:ins w:id="159" w:author="Madden, Wyatt" w:date="2025-05-03T17:24:00Z" w16du:dateUtc="2025-05-03T21:24:00Z">
        <w:r>
          <w:rPr>
            <w:rFonts w:ascii="Arial" w:hAnsi="Arial" w:cs="Arial"/>
            <w:color w:val="0A0A0A"/>
            <w:sz w:val="20"/>
            <w:szCs w:val="20"/>
          </w:rPr>
          <w:t xml:space="preserve"> principled quantification of uncertainty</w:t>
        </w:r>
      </w:ins>
      <w:ins w:id="160" w:author="Madden, Wyatt" w:date="2025-05-03T17:25:00Z" w16du:dateUtc="2025-05-03T21:25:00Z">
        <w:r>
          <w:rPr>
            <w:rFonts w:ascii="Arial" w:hAnsi="Arial" w:cs="Arial"/>
            <w:color w:val="0A0A0A"/>
            <w:sz w:val="20"/>
            <w:szCs w:val="20"/>
          </w:rPr>
          <w:t xml:space="preserve"> and accurate predictions are </w:t>
        </w:r>
      </w:ins>
      <w:ins w:id="161" w:author="Madden, Wyatt" w:date="2025-05-03T17:26:00Z" w16du:dateUtc="2025-05-03T21:26:00Z">
        <w:r>
          <w:rPr>
            <w:rFonts w:ascii="Arial" w:hAnsi="Arial" w:cs="Arial"/>
            <w:color w:val="0A0A0A"/>
            <w:sz w:val="20"/>
            <w:szCs w:val="20"/>
          </w:rPr>
          <w:t>impor</w:t>
        </w:r>
      </w:ins>
      <w:ins w:id="162" w:author="Madden, Wyatt" w:date="2025-05-03T17:28:00Z" w16du:dateUtc="2025-05-03T21:28:00Z">
        <w:r>
          <w:rPr>
            <w:rFonts w:ascii="Arial" w:hAnsi="Arial" w:cs="Arial"/>
            <w:color w:val="0A0A0A"/>
            <w:sz w:val="20"/>
            <w:szCs w:val="20"/>
          </w:rPr>
          <w:t>tan</w:t>
        </w:r>
      </w:ins>
      <w:ins w:id="163" w:author="Madden, Wyatt" w:date="2025-05-03T17:50:00Z" w16du:dateUtc="2025-05-03T21:50:00Z">
        <w:r w:rsidR="00B13670">
          <w:rPr>
            <w:rFonts w:ascii="Arial" w:hAnsi="Arial" w:cs="Arial"/>
            <w:color w:val="0A0A0A"/>
            <w:sz w:val="20"/>
            <w:szCs w:val="20"/>
          </w:rPr>
          <w:t>t</w:t>
        </w:r>
      </w:ins>
      <w:ins w:id="164" w:author="Madden, Wyatt" w:date="2025-05-03T17:25:00Z" w16du:dateUtc="2025-05-03T21:25:00Z">
        <w:r>
          <w:rPr>
            <w:rFonts w:ascii="Arial" w:hAnsi="Arial" w:cs="Arial"/>
            <w:color w:val="0A0A0A"/>
            <w:sz w:val="20"/>
            <w:szCs w:val="20"/>
          </w:rPr>
          <w:t xml:space="preserve">, and for which the study area is not prohibitively large. </w:t>
        </w:r>
      </w:ins>
      <w:ins w:id="165" w:author="Madden, Wyatt" w:date="2025-05-03T17:26:00Z" w16du:dateUtc="2025-05-03T21:26:00Z">
        <w:r>
          <w:rPr>
            <w:rFonts w:ascii="Arial" w:hAnsi="Arial" w:cs="Arial"/>
            <w:color w:val="0A0A0A"/>
            <w:sz w:val="20"/>
            <w:szCs w:val="20"/>
          </w:rPr>
          <w:t>This is</w:t>
        </w:r>
      </w:ins>
      <w:ins w:id="166" w:author="Madden, Wyatt" w:date="2025-05-03T17:25:00Z" w16du:dateUtc="2025-05-03T21:25:00Z">
        <w:r>
          <w:rPr>
            <w:rFonts w:ascii="Arial" w:hAnsi="Arial" w:cs="Arial"/>
            <w:color w:val="0A0A0A"/>
            <w:sz w:val="20"/>
            <w:szCs w:val="20"/>
          </w:rPr>
          <w:t xml:space="preserve"> often the case when model outputs are used in downstream exposure analyses.</w:t>
        </w:r>
      </w:ins>
      <w:ins w:id="167" w:author="Madden, Wyatt" w:date="2025-05-03T17:33:00Z" w16du:dateUtc="2025-05-03T21:33:00Z">
        <w:r w:rsidR="00B222B7">
          <w:rPr>
            <w:rFonts w:ascii="Arial" w:hAnsi="Arial" w:cs="Arial"/>
            <w:color w:val="0A0A0A"/>
            <w:sz w:val="20"/>
            <w:szCs w:val="20"/>
          </w:rPr>
          <w:t xml:space="preserve"> </w:t>
        </w:r>
      </w:ins>
      <w:ins w:id="168" w:author="Madden, Wyatt" w:date="2025-05-03T18:12:00Z" w16du:dateUtc="2025-05-03T22:12:00Z">
        <w:r w:rsidR="005E2EB2">
          <w:rPr>
            <w:rFonts w:ascii="Arial" w:hAnsi="Arial" w:cs="Arial"/>
            <w:color w:val="0A0A0A"/>
            <w:sz w:val="20"/>
            <w:szCs w:val="20"/>
          </w:rPr>
          <w:t xml:space="preserve">One such current use of our modeling framework is </w:t>
        </w:r>
      </w:ins>
      <w:ins w:id="169" w:author="Madden, Wyatt" w:date="2025-05-03T18:13:00Z" w16du:dateUtc="2025-05-03T22:13:00Z">
        <w:r w:rsidR="005E2EB2">
          <w:rPr>
            <w:rFonts w:ascii="Arial" w:hAnsi="Arial" w:cs="Arial"/>
            <w:color w:val="0A0A0A"/>
            <w:sz w:val="20"/>
            <w:szCs w:val="20"/>
          </w:rPr>
          <w:t>by the Multi-Angle Imager for Aerosols (MAIA) project to estimate daily PM2.5 in multiple large population centers around the world (</w:t>
        </w:r>
      </w:ins>
      <w:ins w:id="170" w:author="Madden, Wyatt" w:date="2025-05-03T18:14:00Z" w16du:dateUtc="2025-05-03T22:14:00Z">
        <w:r w:rsidR="005E2EB2">
          <w:rPr>
            <w:rFonts w:ascii="Arial" w:hAnsi="Arial" w:cs="Arial"/>
            <w:color w:val="0A0A0A"/>
            <w:sz w:val="20"/>
            <w:szCs w:val="20"/>
          </w:rPr>
          <w:t xml:space="preserve">Diner et al. 2018). </w:t>
        </w:r>
      </w:ins>
      <w:ins w:id="171" w:author="Madden, Wyatt" w:date="2025-05-03T17:33:00Z" w16du:dateUtc="2025-05-03T21:33:00Z">
        <w:r w:rsidR="00B222B7">
          <w:rPr>
            <w:rFonts w:ascii="Arial" w:hAnsi="Arial" w:cs="Arial"/>
            <w:color w:val="0A0A0A"/>
            <w:sz w:val="20"/>
            <w:szCs w:val="20"/>
          </w:rPr>
          <w:t xml:space="preserve">We also note that we use a conservatively large number of MCMC iterations in our tutorial analysis (25,000). Users may </w:t>
        </w:r>
      </w:ins>
      <w:ins w:id="172" w:author="Madden, Wyatt" w:date="2025-05-03T17:35:00Z" w16du:dateUtc="2025-05-03T21:35:00Z">
        <w:r w:rsidR="00B222B7">
          <w:rPr>
            <w:rFonts w:ascii="Arial" w:hAnsi="Arial" w:cs="Arial"/>
            <w:color w:val="0A0A0A"/>
            <w:sz w:val="20"/>
            <w:szCs w:val="20"/>
          </w:rPr>
          <w:t>specify</w:t>
        </w:r>
      </w:ins>
      <w:ins w:id="173" w:author="Madden, Wyatt" w:date="2025-05-03T17:33:00Z" w16du:dateUtc="2025-05-03T21:33:00Z">
        <w:r w:rsidR="00B222B7">
          <w:rPr>
            <w:rFonts w:ascii="Arial" w:hAnsi="Arial" w:cs="Arial"/>
            <w:color w:val="0A0A0A"/>
            <w:sz w:val="20"/>
            <w:szCs w:val="20"/>
          </w:rPr>
          <w:t xml:space="preserve"> a smaller number of iterations, at lea</w:t>
        </w:r>
      </w:ins>
      <w:ins w:id="174" w:author="Madden, Wyatt" w:date="2025-05-03T17:34:00Z" w16du:dateUtc="2025-05-03T21:34:00Z">
        <w:r w:rsidR="00B222B7">
          <w:rPr>
            <w:rFonts w:ascii="Arial" w:hAnsi="Arial" w:cs="Arial"/>
            <w:color w:val="0A0A0A"/>
            <w:sz w:val="20"/>
            <w:szCs w:val="20"/>
          </w:rPr>
          <w:t xml:space="preserve">st for preliminary </w:t>
        </w:r>
      </w:ins>
      <w:ins w:id="175" w:author="Madden, Wyatt" w:date="2025-05-03T17:35:00Z" w16du:dateUtc="2025-05-03T21:35:00Z">
        <w:r w:rsidR="00B222B7">
          <w:rPr>
            <w:rFonts w:ascii="Arial" w:hAnsi="Arial" w:cs="Arial"/>
            <w:color w:val="0A0A0A"/>
            <w:sz w:val="20"/>
            <w:szCs w:val="20"/>
          </w:rPr>
          <w:t xml:space="preserve">model </w:t>
        </w:r>
      </w:ins>
      <w:ins w:id="176" w:author="Madden, Wyatt" w:date="2025-05-03T17:34:00Z" w16du:dateUtc="2025-05-03T21:34:00Z">
        <w:r w:rsidR="00B222B7">
          <w:rPr>
            <w:rFonts w:ascii="Arial" w:hAnsi="Arial" w:cs="Arial"/>
            <w:color w:val="0A0A0A"/>
            <w:sz w:val="20"/>
            <w:szCs w:val="20"/>
          </w:rPr>
          <w:t xml:space="preserve">assessment, which could substantially decrease computation time.  </w:t>
        </w:r>
      </w:ins>
    </w:p>
    <w:p w14:paraId="2124F113" w14:textId="77777777" w:rsidR="00515381" w:rsidRDefault="00515381" w:rsidP="00515381">
      <w:pPr>
        <w:numPr>
          <w:ilvl w:val="0"/>
          <w:numId w:val="4"/>
        </w:numPr>
        <w:shd w:val="clear" w:color="auto" w:fill="FEFEFE"/>
        <w:rPr>
          <w:ins w:id="177" w:author="Madden, Wyatt" w:date="2025-05-03T20:13:00Z" w16du:dateUtc="2025-05-04T00:13:00Z"/>
          <w:rFonts w:ascii="Arial" w:hAnsi="Arial" w:cs="Arial"/>
          <w:color w:val="0A0A0A"/>
          <w:sz w:val="20"/>
          <w:szCs w:val="20"/>
        </w:rPr>
      </w:pPr>
      <w:r>
        <w:rPr>
          <w:rFonts w:ascii="Arial" w:hAnsi="Arial" w:cs="Arial"/>
          <w:color w:val="0A0A0A"/>
          <w:sz w:val="20"/>
          <w:szCs w:val="20"/>
        </w:rPr>
        <w:t>The conclusion section is missing. It might be helpful to combine the discussion and conclusion into one section.</w:t>
      </w:r>
    </w:p>
    <w:p w14:paraId="0657B962" w14:textId="0477CCC2" w:rsidR="00DF3DDC" w:rsidRDefault="00377796" w:rsidP="00DF3DDC">
      <w:pPr>
        <w:shd w:val="clear" w:color="auto" w:fill="FEFEFE"/>
        <w:ind w:left="720"/>
        <w:rPr>
          <w:rFonts w:ascii="Arial" w:hAnsi="Arial" w:cs="Arial"/>
          <w:color w:val="0A0A0A"/>
          <w:sz w:val="20"/>
          <w:szCs w:val="20"/>
        </w:rPr>
        <w:pPrChange w:id="178" w:author="Madden, Wyatt" w:date="2025-05-03T20:13:00Z" w16du:dateUtc="2025-05-04T00:13:00Z">
          <w:pPr>
            <w:numPr>
              <w:numId w:val="4"/>
            </w:numPr>
            <w:shd w:val="clear" w:color="auto" w:fill="FEFEFE"/>
            <w:tabs>
              <w:tab w:val="num" w:pos="720"/>
            </w:tabs>
            <w:ind w:left="720" w:hanging="360"/>
          </w:pPr>
        </w:pPrChange>
      </w:pPr>
      <w:ins w:id="179" w:author="Madden, Wyatt" w:date="2025-05-04T16:47:00Z" w16du:dateUtc="2025-05-04T20:47:00Z">
        <w:r>
          <w:rPr>
            <w:rFonts w:ascii="Arial" w:hAnsi="Arial" w:cs="Arial"/>
            <w:color w:val="0A0A0A"/>
            <w:sz w:val="20"/>
            <w:szCs w:val="20"/>
          </w:rPr>
          <w:t>We note that the conclusion section is indicated as "not mandatory but may be added to the manuscript if the discussion is unusually long or complex", per the Remote Sens</w:t>
        </w:r>
      </w:ins>
      <w:ins w:id="180" w:author="Madden, Wyatt" w:date="2025-05-04T16:48:00Z" w16du:dateUtc="2025-05-04T20:48:00Z">
        <w:r>
          <w:rPr>
            <w:rFonts w:ascii="Arial" w:hAnsi="Arial" w:cs="Arial"/>
            <w:color w:val="0A0A0A"/>
            <w:sz w:val="20"/>
            <w:szCs w:val="20"/>
          </w:rPr>
          <w:t xml:space="preserve">ing </w:t>
        </w:r>
      </w:ins>
      <w:ins w:id="181" w:author="Madden, Wyatt" w:date="2025-05-04T16:56:00Z" w16du:dateUtc="2025-05-04T20:56:00Z">
        <w:r>
          <w:rPr>
            <w:rFonts w:ascii="Arial" w:hAnsi="Arial" w:cs="Arial"/>
            <w:color w:val="0A0A0A"/>
            <w:sz w:val="20"/>
            <w:szCs w:val="20"/>
          </w:rPr>
          <w:t xml:space="preserve">author </w:t>
        </w:r>
      </w:ins>
      <w:ins w:id="182" w:author="Madden, Wyatt" w:date="2025-05-04T16:48:00Z" w16du:dateUtc="2025-05-04T20:48:00Z">
        <w:r>
          <w:rPr>
            <w:rFonts w:ascii="Arial" w:hAnsi="Arial" w:cs="Arial"/>
            <w:color w:val="0A0A0A"/>
            <w:sz w:val="20"/>
            <w:szCs w:val="20"/>
          </w:rPr>
          <w:t xml:space="preserve">instructions. </w:t>
        </w:r>
      </w:ins>
    </w:p>
    <w:p w14:paraId="6FF145B6" w14:textId="77777777" w:rsidR="00515381" w:rsidRDefault="00515381">
      <w:pPr>
        <w:rPr>
          <w:ins w:id="183" w:author="Madden, Wyatt" w:date="2025-05-03T16:44:00Z" w16du:dateUtc="2025-05-03T20:44:00Z"/>
        </w:rPr>
      </w:pPr>
    </w:p>
    <w:p w14:paraId="1142564D" w14:textId="77777777" w:rsidR="00922C84" w:rsidRDefault="00922C84">
      <w:pPr>
        <w:rPr>
          <w:ins w:id="184" w:author="Madden, Wyatt" w:date="2025-05-03T16:44:00Z" w16du:dateUtc="2025-05-03T20:44:00Z"/>
        </w:rPr>
      </w:pPr>
    </w:p>
    <w:p w14:paraId="3B34CBF8" w14:textId="018BF58F" w:rsidR="00922C84" w:rsidRDefault="00922C84">
      <w:pPr>
        <w:rPr>
          <w:ins w:id="185" w:author="Madden, Wyatt" w:date="2025-05-03T16:44:00Z" w16du:dateUtc="2025-05-03T20:44:00Z"/>
        </w:rPr>
      </w:pPr>
      <w:ins w:id="186" w:author="Madden, Wyatt" w:date="2025-05-03T16:44:00Z" w16du:dateUtc="2025-05-03T20:44:00Z">
        <w:r>
          <w:t>References</w:t>
        </w:r>
      </w:ins>
    </w:p>
    <w:p w14:paraId="0ECE083A" w14:textId="77777777" w:rsidR="00922C84" w:rsidRDefault="00922C84">
      <w:pPr>
        <w:rPr>
          <w:ins w:id="187" w:author="Madden, Wyatt" w:date="2025-05-03T16:44:00Z" w16du:dateUtc="2025-05-03T20:44:00Z"/>
        </w:rPr>
      </w:pPr>
    </w:p>
    <w:p w14:paraId="4BC7B1C3" w14:textId="77777777" w:rsidR="00922C84" w:rsidRPr="00922C84" w:rsidRDefault="00922C84" w:rsidP="00922C84">
      <w:pPr>
        <w:shd w:val="clear" w:color="auto" w:fill="FEFEFE"/>
        <w:rPr>
          <w:ins w:id="188" w:author="Madden, Wyatt" w:date="2025-05-03T16:44:00Z" w16du:dateUtc="2025-05-03T20:44:00Z"/>
          <w:rFonts w:ascii="Arial" w:hAnsi="Arial" w:cs="Arial"/>
          <w:color w:val="0A0A0A"/>
          <w:sz w:val="20"/>
          <w:szCs w:val="20"/>
        </w:rPr>
        <w:pPrChange w:id="189" w:author="Madden, Wyatt" w:date="2025-05-03T16:44:00Z" w16du:dateUtc="2025-05-03T20:44:00Z">
          <w:pPr>
            <w:numPr>
              <w:numId w:val="5"/>
            </w:numPr>
            <w:shd w:val="clear" w:color="auto" w:fill="FEFEFE"/>
            <w:tabs>
              <w:tab w:val="num" w:pos="720"/>
            </w:tabs>
            <w:ind w:left="720" w:hanging="360"/>
          </w:pPr>
        </w:pPrChange>
      </w:pPr>
      <w:ins w:id="190" w:author="Madden, Wyatt" w:date="2025-05-03T16:44:00Z" w16du:dateUtc="2025-05-03T20:44:00Z">
        <w:r w:rsidRPr="00922C84">
          <w:rPr>
            <w:rFonts w:ascii="Arial" w:hAnsi="Arial" w:cs="Arial"/>
            <w:color w:val="0A0A0A"/>
            <w:sz w:val="20"/>
            <w:szCs w:val="20"/>
          </w:rPr>
          <w:t>Chang HH, Hu X, Liu Y. Calibrating MODIS aerosol optical depth for predicting daily PM2. 5 concentrations via statistical downscaling. Journal of exposure science &amp; environmental epidemiology. 2014 Jul;24(4):398-404.</w:t>
        </w:r>
      </w:ins>
    </w:p>
    <w:p w14:paraId="6CB2E8DD" w14:textId="77777777" w:rsidR="00922C84" w:rsidRDefault="00922C84">
      <w:pPr>
        <w:rPr>
          <w:ins w:id="191" w:author="Madden, Wyatt" w:date="2025-05-03T18:14:00Z" w16du:dateUtc="2025-05-03T22:14:00Z"/>
        </w:rPr>
      </w:pPr>
    </w:p>
    <w:p w14:paraId="08384C4A" w14:textId="2B29BFBD" w:rsidR="005E2EB2" w:rsidRDefault="005E2EB2" w:rsidP="005E2EB2">
      <w:pPr>
        <w:rPr>
          <w:ins w:id="192" w:author="Madden, Wyatt" w:date="2025-05-04T18:01:00Z" w16du:dateUtc="2025-05-04T22:01:00Z"/>
          <w:rFonts w:ascii="Arial" w:hAnsi="Arial" w:cs="Arial"/>
          <w:sz w:val="20"/>
          <w:szCs w:val="20"/>
        </w:rPr>
      </w:pPr>
      <w:ins w:id="193" w:author="Madden, Wyatt" w:date="2025-05-03T18:14:00Z" w16du:dateUtc="2025-05-03T22:14:00Z">
        <w:r w:rsidRPr="005E2EB2">
          <w:rPr>
            <w:rFonts w:ascii="Arial" w:hAnsi="Arial" w:cs="Arial"/>
            <w:sz w:val="20"/>
            <w:szCs w:val="20"/>
            <w:rPrChange w:id="194" w:author="Madden, Wyatt" w:date="2025-05-03T18:15:00Z" w16du:dateUtc="2025-05-03T22:15:00Z">
              <w:rPr/>
            </w:rPrChange>
          </w:rPr>
          <w:t xml:space="preserve">Diner, D.J.; Boland, S.W.; Brauer, M.; Bruegge, C.; Burke, K.A.; Chipman, R.; Di Girolamo, L.; Garay, M.J.; </w:t>
        </w:r>
        <w:proofErr w:type="spellStart"/>
        <w:r w:rsidRPr="005E2EB2">
          <w:rPr>
            <w:rFonts w:ascii="Arial" w:hAnsi="Arial" w:cs="Arial"/>
            <w:sz w:val="20"/>
            <w:szCs w:val="20"/>
            <w:rPrChange w:id="195" w:author="Madden, Wyatt" w:date="2025-05-03T18:15:00Z" w16du:dateUtc="2025-05-03T22:15:00Z">
              <w:rPr/>
            </w:rPrChange>
          </w:rPr>
          <w:t>Hasheminassab</w:t>
        </w:r>
        <w:proofErr w:type="spellEnd"/>
        <w:r w:rsidRPr="005E2EB2">
          <w:rPr>
            <w:rFonts w:ascii="Arial" w:hAnsi="Arial" w:cs="Arial"/>
            <w:sz w:val="20"/>
            <w:szCs w:val="20"/>
            <w:rPrChange w:id="196" w:author="Madden, Wyatt" w:date="2025-05-03T18:15:00Z" w16du:dateUtc="2025-05-03T22:15:00Z">
              <w:rPr/>
            </w:rPrChange>
          </w:rPr>
          <w:t xml:space="preserve">, </w:t>
        </w:r>
        <w:proofErr w:type="spellStart"/>
        <w:proofErr w:type="gramStart"/>
        <w:r w:rsidRPr="005E2EB2">
          <w:rPr>
            <w:rFonts w:ascii="Arial" w:hAnsi="Arial" w:cs="Arial"/>
            <w:sz w:val="20"/>
            <w:szCs w:val="20"/>
            <w:rPrChange w:id="197" w:author="Madden, Wyatt" w:date="2025-05-03T18:15:00Z" w16du:dateUtc="2025-05-03T22:15:00Z">
              <w:rPr/>
            </w:rPrChange>
          </w:rPr>
          <w:t>S.</w:t>
        </w:r>
        <w:r w:rsidRPr="005E2EB2">
          <w:rPr>
            <w:rFonts w:ascii="Arial" w:hAnsi="Arial" w:cs="Arial"/>
            <w:sz w:val="20"/>
            <w:szCs w:val="20"/>
            <w:rPrChange w:id="198" w:author="Madden, Wyatt" w:date="2025-05-03T18:15:00Z" w16du:dateUtc="2025-05-03T22:15:00Z">
              <w:rPr/>
            </w:rPrChange>
          </w:rPr>
          <w:t>;</w:t>
        </w:r>
        <w:r w:rsidRPr="005E2EB2">
          <w:rPr>
            <w:rFonts w:ascii="Arial" w:hAnsi="Arial" w:cs="Arial"/>
            <w:sz w:val="20"/>
            <w:szCs w:val="20"/>
            <w:rPrChange w:id="199" w:author="Madden, Wyatt" w:date="2025-05-03T18:15:00Z" w16du:dateUtc="2025-05-03T22:15:00Z">
              <w:rPr/>
            </w:rPrChange>
          </w:rPr>
          <w:t>Hyer</w:t>
        </w:r>
        <w:proofErr w:type="spellEnd"/>
        <w:proofErr w:type="gramEnd"/>
        <w:r w:rsidRPr="005E2EB2">
          <w:rPr>
            <w:rFonts w:ascii="Arial" w:hAnsi="Arial" w:cs="Arial"/>
            <w:sz w:val="20"/>
            <w:szCs w:val="20"/>
            <w:rPrChange w:id="200" w:author="Madden, Wyatt" w:date="2025-05-03T18:15:00Z" w16du:dateUtc="2025-05-03T22:15:00Z">
              <w:rPr/>
            </w:rPrChange>
          </w:rPr>
          <w:t>, E.; et al. Advances in multiangle satellite remote sensing of speciated airborne particulate matter and association with</w:t>
        </w:r>
        <w:r w:rsidRPr="005E2EB2">
          <w:rPr>
            <w:rFonts w:ascii="Arial" w:hAnsi="Arial" w:cs="Arial"/>
            <w:sz w:val="20"/>
            <w:szCs w:val="20"/>
            <w:rPrChange w:id="201" w:author="Madden, Wyatt" w:date="2025-05-03T18:15:00Z" w16du:dateUtc="2025-05-03T22:15:00Z">
              <w:rPr/>
            </w:rPrChange>
          </w:rPr>
          <w:t xml:space="preserve"> </w:t>
        </w:r>
        <w:r w:rsidRPr="005E2EB2">
          <w:rPr>
            <w:rFonts w:ascii="Arial" w:hAnsi="Arial" w:cs="Arial"/>
            <w:sz w:val="20"/>
            <w:szCs w:val="20"/>
            <w:rPrChange w:id="202" w:author="Madden, Wyatt" w:date="2025-05-03T18:15:00Z" w16du:dateUtc="2025-05-03T22:15:00Z">
              <w:rPr/>
            </w:rPrChange>
          </w:rPr>
          <w:t>adverse health effects: from MISR to MAIA. Journal of Applied Remote Sensing 2018, 12, 042603–042603.</w:t>
        </w:r>
      </w:ins>
    </w:p>
    <w:p w14:paraId="227DE7FD" w14:textId="77777777" w:rsidR="002A1E41" w:rsidRDefault="002A1E41" w:rsidP="005E2EB2">
      <w:pPr>
        <w:rPr>
          <w:ins w:id="203" w:author="Madden, Wyatt" w:date="2025-05-04T18:01:00Z" w16du:dateUtc="2025-05-04T22:01:00Z"/>
          <w:rFonts w:ascii="Arial" w:hAnsi="Arial" w:cs="Arial"/>
          <w:sz w:val="20"/>
          <w:szCs w:val="20"/>
        </w:rPr>
      </w:pPr>
    </w:p>
    <w:p w14:paraId="42F04A0A" w14:textId="2363815F" w:rsidR="002A1E41" w:rsidRPr="005E2EB2" w:rsidRDefault="002A1E41" w:rsidP="005E2EB2">
      <w:pPr>
        <w:rPr>
          <w:rFonts w:ascii="Arial" w:hAnsi="Arial" w:cs="Arial"/>
          <w:sz w:val="20"/>
          <w:szCs w:val="20"/>
          <w:rPrChange w:id="204" w:author="Madden, Wyatt" w:date="2025-05-03T18:15:00Z" w16du:dateUtc="2025-05-03T22:15:00Z">
            <w:rPr/>
          </w:rPrChange>
        </w:rPr>
      </w:pPr>
      <w:ins w:id="205" w:author="Madden, Wyatt" w:date="2025-05-04T18:01:00Z" w16du:dateUtc="2025-05-04T22:01:00Z">
        <w:r>
          <w:rPr>
            <w:rFonts w:ascii="Arial" w:hAnsi="Arial" w:cs="Arial"/>
            <w:color w:val="222222"/>
            <w:sz w:val="20"/>
            <w:szCs w:val="20"/>
            <w:shd w:val="clear" w:color="auto" w:fill="FFFFFF"/>
          </w:rPr>
          <w:t>Murray, Nancy L., et al. "A Bayesian ensemble approach to combine PM2. 5 estimates from statistical models using satellite imagery and numerical model simulation." </w:t>
        </w:r>
        <w:r>
          <w:rPr>
            <w:rFonts w:ascii="Arial" w:hAnsi="Arial" w:cs="Arial"/>
            <w:i/>
            <w:iCs/>
            <w:color w:val="222222"/>
            <w:sz w:val="20"/>
            <w:szCs w:val="20"/>
            <w:shd w:val="clear" w:color="auto" w:fill="FFFFFF"/>
          </w:rPr>
          <w:t>Environmental research</w:t>
        </w:r>
        <w:r>
          <w:rPr>
            <w:rFonts w:ascii="Arial" w:hAnsi="Arial" w:cs="Arial"/>
            <w:color w:val="222222"/>
            <w:sz w:val="20"/>
            <w:szCs w:val="20"/>
            <w:shd w:val="clear" w:color="auto" w:fill="FFFFFF"/>
          </w:rPr>
          <w:t> 178 (2019): 108601.</w:t>
        </w:r>
      </w:ins>
    </w:p>
    <w:sectPr w:rsidR="002A1E41" w:rsidRPr="005E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90E34"/>
    <w:multiLevelType w:val="multilevel"/>
    <w:tmpl w:val="22D8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C2392"/>
    <w:multiLevelType w:val="multilevel"/>
    <w:tmpl w:val="A9E6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3718B"/>
    <w:multiLevelType w:val="hybridMultilevel"/>
    <w:tmpl w:val="8154ED18"/>
    <w:lvl w:ilvl="0" w:tplc="29203A2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1F7639"/>
    <w:multiLevelType w:val="multilevel"/>
    <w:tmpl w:val="756A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14363"/>
    <w:multiLevelType w:val="multilevel"/>
    <w:tmpl w:val="E6E6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927E5"/>
    <w:multiLevelType w:val="multilevel"/>
    <w:tmpl w:val="7376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B15D6"/>
    <w:multiLevelType w:val="hybridMultilevel"/>
    <w:tmpl w:val="7F287DF6"/>
    <w:lvl w:ilvl="0" w:tplc="0ECADD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2926313">
    <w:abstractNumId w:val="4"/>
  </w:num>
  <w:num w:numId="2" w16cid:durableId="1825509680">
    <w:abstractNumId w:val="5"/>
  </w:num>
  <w:num w:numId="3" w16cid:durableId="757484761">
    <w:abstractNumId w:val="0"/>
  </w:num>
  <w:num w:numId="4" w16cid:durableId="482083719">
    <w:abstractNumId w:val="1"/>
  </w:num>
  <w:num w:numId="5" w16cid:durableId="783965967">
    <w:abstractNumId w:val="3"/>
  </w:num>
  <w:num w:numId="6" w16cid:durableId="95711863">
    <w:abstractNumId w:val="6"/>
  </w:num>
  <w:num w:numId="7" w16cid:durableId="4360964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dden, Wyatt">
    <w15:presenceInfo w15:providerId="AD" w15:userId="S::WMADDEN@emory.edu::96074704-4435-46a8-8b7a-c7496bbbc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12"/>
    <w:rsid w:val="00015E43"/>
    <w:rsid w:val="00064E17"/>
    <w:rsid w:val="000B235F"/>
    <w:rsid w:val="00194399"/>
    <w:rsid w:val="001B6957"/>
    <w:rsid w:val="001C440F"/>
    <w:rsid w:val="00225412"/>
    <w:rsid w:val="00292F4A"/>
    <w:rsid w:val="002A1E41"/>
    <w:rsid w:val="00347694"/>
    <w:rsid w:val="00377796"/>
    <w:rsid w:val="003D0F38"/>
    <w:rsid w:val="0040578F"/>
    <w:rsid w:val="004942CC"/>
    <w:rsid w:val="004B392E"/>
    <w:rsid w:val="004D74B4"/>
    <w:rsid w:val="00515381"/>
    <w:rsid w:val="005A1601"/>
    <w:rsid w:val="005E2EB2"/>
    <w:rsid w:val="005E30DD"/>
    <w:rsid w:val="006A14B3"/>
    <w:rsid w:val="006F4042"/>
    <w:rsid w:val="00783B97"/>
    <w:rsid w:val="00922C84"/>
    <w:rsid w:val="009520B8"/>
    <w:rsid w:val="00960058"/>
    <w:rsid w:val="00970553"/>
    <w:rsid w:val="0098038D"/>
    <w:rsid w:val="00A057C6"/>
    <w:rsid w:val="00A9232C"/>
    <w:rsid w:val="00A95074"/>
    <w:rsid w:val="00B13670"/>
    <w:rsid w:val="00B222B7"/>
    <w:rsid w:val="00B708EB"/>
    <w:rsid w:val="00B86332"/>
    <w:rsid w:val="00BD4C9C"/>
    <w:rsid w:val="00D27CDE"/>
    <w:rsid w:val="00D60DC4"/>
    <w:rsid w:val="00DA524E"/>
    <w:rsid w:val="00DF3DDC"/>
    <w:rsid w:val="00E4299E"/>
    <w:rsid w:val="00E577EA"/>
    <w:rsid w:val="00E9415C"/>
    <w:rsid w:val="00EA2C10"/>
    <w:rsid w:val="00ED79E3"/>
    <w:rsid w:val="00F92661"/>
    <w:rsid w:val="00FF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2E64"/>
  <w15:chartTrackingRefBased/>
  <w15:docId w15:val="{04C55610-9503-274C-B659-D1EDC75E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38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5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4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4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4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4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412"/>
    <w:rPr>
      <w:rFonts w:eastAsiaTheme="majorEastAsia" w:cstheme="majorBidi"/>
      <w:color w:val="272727" w:themeColor="text1" w:themeTint="D8"/>
    </w:rPr>
  </w:style>
  <w:style w:type="paragraph" w:styleId="Title">
    <w:name w:val="Title"/>
    <w:basedOn w:val="Normal"/>
    <w:next w:val="Normal"/>
    <w:link w:val="TitleChar"/>
    <w:uiPriority w:val="10"/>
    <w:qFormat/>
    <w:rsid w:val="002254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412"/>
    <w:pPr>
      <w:spacing w:before="160"/>
      <w:jc w:val="center"/>
    </w:pPr>
    <w:rPr>
      <w:i/>
      <w:iCs/>
      <w:color w:val="404040" w:themeColor="text1" w:themeTint="BF"/>
    </w:rPr>
  </w:style>
  <w:style w:type="character" w:customStyle="1" w:styleId="QuoteChar">
    <w:name w:val="Quote Char"/>
    <w:basedOn w:val="DefaultParagraphFont"/>
    <w:link w:val="Quote"/>
    <w:uiPriority w:val="29"/>
    <w:rsid w:val="00225412"/>
    <w:rPr>
      <w:i/>
      <w:iCs/>
      <w:color w:val="404040" w:themeColor="text1" w:themeTint="BF"/>
    </w:rPr>
  </w:style>
  <w:style w:type="paragraph" w:styleId="ListParagraph">
    <w:name w:val="List Paragraph"/>
    <w:basedOn w:val="Normal"/>
    <w:uiPriority w:val="34"/>
    <w:qFormat/>
    <w:rsid w:val="00225412"/>
    <w:pPr>
      <w:ind w:left="720"/>
      <w:contextualSpacing/>
    </w:pPr>
  </w:style>
  <w:style w:type="character" w:styleId="IntenseEmphasis">
    <w:name w:val="Intense Emphasis"/>
    <w:basedOn w:val="DefaultParagraphFont"/>
    <w:uiPriority w:val="21"/>
    <w:qFormat/>
    <w:rsid w:val="00225412"/>
    <w:rPr>
      <w:i/>
      <w:iCs/>
      <w:color w:val="0F4761" w:themeColor="accent1" w:themeShade="BF"/>
    </w:rPr>
  </w:style>
  <w:style w:type="paragraph" w:styleId="IntenseQuote">
    <w:name w:val="Intense Quote"/>
    <w:basedOn w:val="Normal"/>
    <w:next w:val="Normal"/>
    <w:link w:val="IntenseQuoteChar"/>
    <w:uiPriority w:val="30"/>
    <w:qFormat/>
    <w:rsid w:val="00225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412"/>
    <w:rPr>
      <w:i/>
      <w:iCs/>
      <w:color w:val="0F4761" w:themeColor="accent1" w:themeShade="BF"/>
    </w:rPr>
  </w:style>
  <w:style w:type="character" w:styleId="IntenseReference">
    <w:name w:val="Intense Reference"/>
    <w:basedOn w:val="DefaultParagraphFont"/>
    <w:uiPriority w:val="32"/>
    <w:qFormat/>
    <w:rsid w:val="00225412"/>
    <w:rPr>
      <w:b/>
      <w:bCs/>
      <w:smallCaps/>
      <w:color w:val="0F4761" w:themeColor="accent1" w:themeShade="BF"/>
      <w:spacing w:val="5"/>
    </w:rPr>
  </w:style>
  <w:style w:type="paragraph" w:customStyle="1" w:styleId="p1">
    <w:name w:val="p1"/>
    <w:basedOn w:val="Normal"/>
    <w:rsid w:val="00515381"/>
    <w:pPr>
      <w:spacing w:before="100" w:beforeAutospacing="1" w:after="100" w:afterAutospacing="1"/>
    </w:pPr>
  </w:style>
  <w:style w:type="character" w:customStyle="1" w:styleId="s1">
    <w:name w:val="s1"/>
    <w:basedOn w:val="DefaultParagraphFont"/>
    <w:rsid w:val="00515381"/>
  </w:style>
  <w:style w:type="paragraph" w:styleId="NormalWeb">
    <w:name w:val="Normal (Web)"/>
    <w:basedOn w:val="Normal"/>
    <w:uiPriority w:val="99"/>
    <w:unhideWhenUsed/>
    <w:rsid w:val="00515381"/>
    <w:pPr>
      <w:spacing w:before="100" w:beforeAutospacing="1" w:after="100" w:afterAutospacing="1"/>
    </w:pPr>
  </w:style>
  <w:style w:type="paragraph" w:styleId="Revision">
    <w:name w:val="Revision"/>
    <w:hidden/>
    <w:uiPriority w:val="99"/>
    <w:semiHidden/>
    <w:rsid w:val="00E9415C"/>
    <w:pPr>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654590">
      <w:bodyDiv w:val="1"/>
      <w:marLeft w:val="0"/>
      <w:marRight w:val="0"/>
      <w:marTop w:val="0"/>
      <w:marBottom w:val="0"/>
      <w:divBdr>
        <w:top w:val="none" w:sz="0" w:space="0" w:color="auto"/>
        <w:left w:val="none" w:sz="0" w:space="0" w:color="auto"/>
        <w:bottom w:val="none" w:sz="0" w:space="0" w:color="auto"/>
        <w:right w:val="none" w:sz="0" w:space="0" w:color="auto"/>
      </w:divBdr>
      <w:divsChild>
        <w:div w:id="195777017">
          <w:marLeft w:val="0"/>
          <w:marRight w:val="0"/>
          <w:marTop w:val="0"/>
          <w:marBottom w:val="0"/>
          <w:divBdr>
            <w:top w:val="none" w:sz="0" w:space="0" w:color="auto"/>
            <w:left w:val="none" w:sz="0" w:space="0" w:color="auto"/>
            <w:bottom w:val="none" w:sz="0" w:space="0" w:color="auto"/>
            <w:right w:val="none" w:sz="0" w:space="0" w:color="auto"/>
          </w:divBdr>
        </w:div>
        <w:div w:id="1498154747">
          <w:marLeft w:val="0"/>
          <w:marRight w:val="0"/>
          <w:marTop w:val="0"/>
          <w:marBottom w:val="0"/>
          <w:divBdr>
            <w:top w:val="none" w:sz="0" w:space="0" w:color="auto"/>
            <w:left w:val="none" w:sz="0" w:space="0" w:color="auto"/>
            <w:bottom w:val="none" w:sz="0" w:space="0" w:color="auto"/>
            <w:right w:val="none" w:sz="0" w:space="0" w:color="auto"/>
          </w:divBdr>
        </w:div>
        <w:div w:id="57095582">
          <w:marLeft w:val="0"/>
          <w:marRight w:val="0"/>
          <w:marTop w:val="0"/>
          <w:marBottom w:val="0"/>
          <w:divBdr>
            <w:top w:val="none" w:sz="0" w:space="0" w:color="auto"/>
            <w:left w:val="none" w:sz="0" w:space="0" w:color="auto"/>
            <w:bottom w:val="none" w:sz="0" w:space="0" w:color="auto"/>
            <w:right w:val="none" w:sz="0" w:space="0" w:color="auto"/>
          </w:divBdr>
        </w:div>
      </w:divsChild>
    </w:div>
    <w:div w:id="353459308">
      <w:bodyDiv w:val="1"/>
      <w:marLeft w:val="0"/>
      <w:marRight w:val="0"/>
      <w:marTop w:val="0"/>
      <w:marBottom w:val="0"/>
      <w:divBdr>
        <w:top w:val="none" w:sz="0" w:space="0" w:color="auto"/>
        <w:left w:val="none" w:sz="0" w:space="0" w:color="auto"/>
        <w:bottom w:val="none" w:sz="0" w:space="0" w:color="auto"/>
        <w:right w:val="none" w:sz="0" w:space="0" w:color="auto"/>
      </w:divBdr>
      <w:divsChild>
        <w:div w:id="81529678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55418018">
      <w:bodyDiv w:val="1"/>
      <w:marLeft w:val="0"/>
      <w:marRight w:val="0"/>
      <w:marTop w:val="0"/>
      <w:marBottom w:val="0"/>
      <w:divBdr>
        <w:top w:val="none" w:sz="0" w:space="0" w:color="auto"/>
        <w:left w:val="none" w:sz="0" w:space="0" w:color="auto"/>
        <w:bottom w:val="none" w:sz="0" w:space="0" w:color="auto"/>
        <w:right w:val="none" w:sz="0" w:space="0" w:color="auto"/>
      </w:divBdr>
    </w:div>
    <w:div w:id="465776119">
      <w:bodyDiv w:val="1"/>
      <w:marLeft w:val="0"/>
      <w:marRight w:val="0"/>
      <w:marTop w:val="0"/>
      <w:marBottom w:val="0"/>
      <w:divBdr>
        <w:top w:val="none" w:sz="0" w:space="0" w:color="auto"/>
        <w:left w:val="none" w:sz="0" w:space="0" w:color="auto"/>
        <w:bottom w:val="none" w:sz="0" w:space="0" w:color="auto"/>
        <w:right w:val="none" w:sz="0" w:space="0" w:color="auto"/>
      </w:divBdr>
      <w:divsChild>
        <w:div w:id="138498173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37621070">
      <w:bodyDiv w:val="1"/>
      <w:marLeft w:val="0"/>
      <w:marRight w:val="0"/>
      <w:marTop w:val="0"/>
      <w:marBottom w:val="0"/>
      <w:divBdr>
        <w:top w:val="none" w:sz="0" w:space="0" w:color="auto"/>
        <w:left w:val="none" w:sz="0" w:space="0" w:color="auto"/>
        <w:bottom w:val="none" w:sz="0" w:space="0" w:color="auto"/>
        <w:right w:val="none" w:sz="0" w:space="0" w:color="auto"/>
      </w:divBdr>
    </w:div>
    <w:div w:id="1175414853">
      <w:bodyDiv w:val="1"/>
      <w:marLeft w:val="0"/>
      <w:marRight w:val="0"/>
      <w:marTop w:val="0"/>
      <w:marBottom w:val="0"/>
      <w:divBdr>
        <w:top w:val="none" w:sz="0" w:space="0" w:color="auto"/>
        <w:left w:val="none" w:sz="0" w:space="0" w:color="auto"/>
        <w:bottom w:val="none" w:sz="0" w:space="0" w:color="auto"/>
        <w:right w:val="none" w:sz="0" w:space="0" w:color="auto"/>
      </w:divBdr>
    </w:div>
    <w:div w:id="1345091992">
      <w:bodyDiv w:val="1"/>
      <w:marLeft w:val="0"/>
      <w:marRight w:val="0"/>
      <w:marTop w:val="0"/>
      <w:marBottom w:val="0"/>
      <w:divBdr>
        <w:top w:val="none" w:sz="0" w:space="0" w:color="auto"/>
        <w:left w:val="none" w:sz="0" w:space="0" w:color="auto"/>
        <w:bottom w:val="none" w:sz="0" w:space="0" w:color="auto"/>
        <w:right w:val="none" w:sz="0" w:space="0" w:color="auto"/>
      </w:divBdr>
    </w:div>
    <w:div w:id="1423642003">
      <w:bodyDiv w:val="1"/>
      <w:marLeft w:val="0"/>
      <w:marRight w:val="0"/>
      <w:marTop w:val="0"/>
      <w:marBottom w:val="0"/>
      <w:divBdr>
        <w:top w:val="none" w:sz="0" w:space="0" w:color="auto"/>
        <w:left w:val="none" w:sz="0" w:space="0" w:color="auto"/>
        <w:bottom w:val="none" w:sz="0" w:space="0" w:color="auto"/>
        <w:right w:val="none" w:sz="0" w:space="0" w:color="auto"/>
      </w:divBdr>
    </w:div>
    <w:div w:id="1604800413">
      <w:bodyDiv w:val="1"/>
      <w:marLeft w:val="0"/>
      <w:marRight w:val="0"/>
      <w:marTop w:val="0"/>
      <w:marBottom w:val="0"/>
      <w:divBdr>
        <w:top w:val="none" w:sz="0" w:space="0" w:color="auto"/>
        <w:left w:val="none" w:sz="0" w:space="0" w:color="auto"/>
        <w:bottom w:val="none" w:sz="0" w:space="0" w:color="auto"/>
        <w:right w:val="none" w:sz="0" w:space="0" w:color="auto"/>
      </w:divBdr>
    </w:div>
    <w:div w:id="1639410934">
      <w:bodyDiv w:val="1"/>
      <w:marLeft w:val="0"/>
      <w:marRight w:val="0"/>
      <w:marTop w:val="0"/>
      <w:marBottom w:val="0"/>
      <w:divBdr>
        <w:top w:val="none" w:sz="0" w:space="0" w:color="auto"/>
        <w:left w:val="none" w:sz="0" w:space="0" w:color="auto"/>
        <w:bottom w:val="none" w:sz="0" w:space="0" w:color="auto"/>
        <w:right w:val="none" w:sz="0" w:space="0" w:color="auto"/>
      </w:divBdr>
      <w:divsChild>
        <w:div w:id="42318691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26179859">
      <w:bodyDiv w:val="1"/>
      <w:marLeft w:val="0"/>
      <w:marRight w:val="0"/>
      <w:marTop w:val="0"/>
      <w:marBottom w:val="0"/>
      <w:divBdr>
        <w:top w:val="none" w:sz="0" w:space="0" w:color="auto"/>
        <w:left w:val="none" w:sz="0" w:space="0" w:color="auto"/>
        <w:bottom w:val="none" w:sz="0" w:space="0" w:color="auto"/>
        <w:right w:val="none" w:sz="0" w:space="0" w:color="auto"/>
      </w:divBdr>
      <w:divsChild>
        <w:div w:id="1102459082">
          <w:marLeft w:val="0"/>
          <w:marRight w:val="0"/>
          <w:marTop w:val="0"/>
          <w:marBottom w:val="0"/>
          <w:divBdr>
            <w:top w:val="none" w:sz="0" w:space="0" w:color="auto"/>
            <w:left w:val="none" w:sz="0" w:space="0" w:color="auto"/>
            <w:bottom w:val="none" w:sz="0" w:space="0" w:color="auto"/>
            <w:right w:val="none" w:sz="0" w:space="0" w:color="auto"/>
          </w:divBdr>
        </w:div>
        <w:div w:id="1187523793">
          <w:marLeft w:val="0"/>
          <w:marRight w:val="0"/>
          <w:marTop w:val="0"/>
          <w:marBottom w:val="0"/>
          <w:divBdr>
            <w:top w:val="none" w:sz="0" w:space="0" w:color="auto"/>
            <w:left w:val="none" w:sz="0" w:space="0" w:color="auto"/>
            <w:bottom w:val="none" w:sz="0" w:space="0" w:color="auto"/>
            <w:right w:val="none" w:sz="0" w:space="0" w:color="auto"/>
          </w:divBdr>
        </w:div>
        <w:div w:id="620379099">
          <w:marLeft w:val="0"/>
          <w:marRight w:val="0"/>
          <w:marTop w:val="0"/>
          <w:marBottom w:val="0"/>
          <w:divBdr>
            <w:top w:val="none" w:sz="0" w:space="0" w:color="auto"/>
            <w:left w:val="none" w:sz="0" w:space="0" w:color="auto"/>
            <w:bottom w:val="none" w:sz="0" w:space="0" w:color="auto"/>
            <w:right w:val="none" w:sz="0" w:space="0" w:color="auto"/>
          </w:divBdr>
        </w:div>
      </w:divsChild>
    </w:div>
    <w:div w:id="1900479524">
      <w:bodyDiv w:val="1"/>
      <w:marLeft w:val="0"/>
      <w:marRight w:val="0"/>
      <w:marTop w:val="0"/>
      <w:marBottom w:val="0"/>
      <w:divBdr>
        <w:top w:val="none" w:sz="0" w:space="0" w:color="auto"/>
        <w:left w:val="none" w:sz="0" w:space="0" w:color="auto"/>
        <w:bottom w:val="none" w:sz="0" w:space="0" w:color="auto"/>
        <w:right w:val="none" w:sz="0" w:space="0" w:color="auto"/>
      </w:divBdr>
      <w:divsChild>
        <w:div w:id="91351204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46440620">
      <w:bodyDiv w:val="1"/>
      <w:marLeft w:val="0"/>
      <w:marRight w:val="0"/>
      <w:marTop w:val="0"/>
      <w:marBottom w:val="0"/>
      <w:divBdr>
        <w:top w:val="none" w:sz="0" w:space="0" w:color="auto"/>
        <w:left w:val="none" w:sz="0" w:space="0" w:color="auto"/>
        <w:bottom w:val="none" w:sz="0" w:space="0" w:color="auto"/>
        <w:right w:val="none" w:sz="0" w:space="0" w:color="auto"/>
      </w:divBdr>
      <w:divsChild>
        <w:div w:id="60885632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2462345">
      <w:bodyDiv w:val="1"/>
      <w:marLeft w:val="0"/>
      <w:marRight w:val="0"/>
      <w:marTop w:val="0"/>
      <w:marBottom w:val="0"/>
      <w:divBdr>
        <w:top w:val="none" w:sz="0" w:space="0" w:color="auto"/>
        <w:left w:val="none" w:sz="0" w:space="0" w:color="auto"/>
        <w:bottom w:val="none" w:sz="0" w:space="0" w:color="auto"/>
        <w:right w:val="none" w:sz="0" w:space="0" w:color="auto"/>
      </w:divBdr>
    </w:div>
    <w:div w:id="2106917406">
      <w:bodyDiv w:val="1"/>
      <w:marLeft w:val="0"/>
      <w:marRight w:val="0"/>
      <w:marTop w:val="0"/>
      <w:marBottom w:val="0"/>
      <w:divBdr>
        <w:top w:val="none" w:sz="0" w:space="0" w:color="auto"/>
        <w:left w:val="none" w:sz="0" w:space="0" w:color="auto"/>
        <w:bottom w:val="none" w:sz="0" w:space="0" w:color="auto"/>
        <w:right w:val="none" w:sz="0" w:space="0" w:color="auto"/>
      </w:divBdr>
    </w:div>
    <w:div w:id="2115395097">
      <w:bodyDiv w:val="1"/>
      <w:marLeft w:val="0"/>
      <w:marRight w:val="0"/>
      <w:marTop w:val="0"/>
      <w:marBottom w:val="0"/>
      <w:divBdr>
        <w:top w:val="none" w:sz="0" w:space="0" w:color="auto"/>
        <w:left w:val="none" w:sz="0" w:space="0" w:color="auto"/>
        <w:bottom w:val="none" w:sz="0" w:space="0" w:color="auto"/>
        <w:right w:val="none" w:sz="0" w:space="0" w:color="auto"/>
      </w:divBdr>
      <w:divsChild>
        <w:div w:id="11364466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3284709">
      <w:bodyDiv w:val="1"/>
      <w:marLeft w:val="0"/>
      <w:marRight w:val="0"/>
      <w:marTop w:val="0"/>
      <w:marBottom w:val="0"/>
      <w:divBdr>
        <w:top w:val="none" w:sz="0" w:space="0" w:color="auto"/>
        <w:left w:val="none" w:sz="0" w:space="0" w:color="auto"/>
        <w:bottom w:val="none" w:sz="0" w:space="0" w:color="auto"/>
        <w:right w:val="none" w:sz="0" w:space="0" w:color="auto"/>
      </w:divBdr>
      <w:divsChild>
        <w:div w:id="1157457525">
          <w:marLeft w:val="0"/>
          <w:marRight w:val="0"/>
          <w:marTop w:val="0"/>
          <w:marBottom w:val="0"/>
          <w:divBdr>
            <w:top w:val="none" w:sz="0" w:space="0" w:color="auto"/>
            <w:left w:val="none" w:sz="0" w:space="0" w:color="auto"/>
            <w:bottom w:val="none" w:sz="0" w:space="0" w:color="auto"/>
            <w:right w:val="none" w:sz="0" w:space="0" w:color="auto"/>
          </w:divBdr>
        </w:div>
        <w:div w:id="1026564722">
          <w:marLeft w:val="0"/>
          <w:marRight w:val="0"/>
          <w:marTop w:val="0"/>
          <w:marBottom w:val="0"/>
          <w:divBdr>
            <w:top w:val="none" w:sz="0" w:space="0" w:color="auto"/>
            <w:left w:val="none" w:sz="0" w:space="0" w:color="auto"/>
            <w:bottom w:val="none" w:sz="0" w:space="0" w:color="auto"/>
            <w:right w:val="none" w:sz="0" w:space="0" w:color="auto"/>
          </w:divBdr>
        </w:div>
        <w:div w:id="1157837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Madden, Wyatt</dc:creator>
  <cp:keywords/>
  <dc:description/>
  <cp:lastModifiedBy>Madden, Wyatt</cp:lastModifiedBy>
  <cp:revision>16</cp:revision>
  <dcterms:created xsi:type="dcterms:W3CDTF">2025-04-30T18:03:00Z</dcterms:created>
  <dcterms:modified xsi:type="dcterms:W3CDTF">2025-05-04T22:01:00Z</dcterms:modified>
</cp:coreProperties>
</file>